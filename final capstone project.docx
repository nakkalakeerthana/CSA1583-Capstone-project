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6D18C" w14:textId="5E2E6FE2" w:rsidR="001154F2" w:rsidRPr="005257DF" w:rsidRDefault="00585188" w:rsidP="005257DF">
      <w:pPr>
        <w:rPr>
          <w:rFonts w:ascii="Times New Roman" w:hAnsi="Times New Roman"/>
          <w:sz w:val="31"/>
          <w:szCs w:val="31"/>
        </w:rPr>
      </w:pPr>
      <w:r>
        <w:rPr>
          <w:rFonts w:ascii="Times New Roman" w:hAnsi="Times New Roman"/>
          <w:b/>
          <w:noProof/>
          <w:sz w:val="11"/>
          <w:szCs w:val="11"/>
        </w:rPr>
        <w:drawing>
          <wp:anchor distT="0" distB="0" distL="114300" distR="114300" simplePos="0" relativeHeight="251658240" behindDoc="1" locked="0" layoutInCell="1" allowOverlap="1" wp14:anchorId="67B8DEA0" wp14:editId="444E6279">
            <wp:simplePos x="0" y="0"/>
            <wp:positionH relativeFrom="column">
              <wp:posOffset>0</wp:posOffset>
            </wp:positionH>
            <wp:positionV relativeFrom="paragraph">
              <wp:posOffset>0</wp:posOffset>
            </wp:positionV>
            <wp:extent cx="5928360" cy="901065"/>
            <wp:effectExtent l="0" t="0" r="0" b="0"/>
            <wp:wrapTight wrapText="bothSides">
              <wp:wrapPolygon edited="0">
                <wp:start x="0" y="0"/>
                <wp:lineTo x="0" y="21006"/>
                <wp:lineTo x="21517" y="21006"/>
                <wp:lineTo x="21517" y="0"/>
                <wp:lineTo x="0" y="0"/>
              </wp:wrapPolygon>
            </wp:wrapTight>
            <wp:docPr id="18" name="image2.jpg" descr="C:\Users\User\Desktop\plag\VICKRAM\WhatsApp Image 2023-05-22 at 11.10.57 AM.jpeg"/>
            <wp:cNvGraphicFramePr/>
            <a:graphic xmlns:a="http://schemas.openxmlformats.org/drawingml/2006/main">
              <a:graphicData uri="http://schemas.openxmlformats.org/drawingml/2006/picture">
                <pic:pic xmlns:pic="http://schemas.openxmlformats.org/drawingml/2006/picture">
                  <pic:nvPicPr>
                    <pic:cNvPr id="0" name="image2.jpg" descr="C:\Users\User\Desktop\plag\VICKRAM\WhatsApp Image 2023-05-22 at 11.10.57 AM.jpe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5928360" cy="901065"/>
                    </a:xfrm>
                    <a:prstGeom prst="rect">
                      <a:avLst/>
                    </a:prstGeom>
                    <a:ln/>
                  </pic:spPr>
                </pic:pic>
              </a:graphicData>
            </a:graphic>
          </wp:anchor>
        </w:drawing>
      </w:r>
    </w:p>
    <w:p w14:paraId="5091B02A" w14:textId="77777777" w:rsidR="001154F2" w:rsidRDefault="001154F2" w:rsidP="001154F2">
      <w:pPr>
        <w:jc w:val="center"/>
        <w:rPr>
          <w:rFonts w:ascii="Times New Roman" w:hAnsi="Times New Roman"/>
          <w:b/>
          <w:sz w:val="28"/>
          <w:szCs w:val="28"/>
        </w:rPr>
      </w:pPr>
    </w:p>
    <w:p w14:paraId="00201FF7" w14:textId="77777777" w:rsidR="001154F2" w:rsidRDefault="001154F2" w:rsidP="001154F2">
      <w:pPr>
        <w:jc w:val="center"/>
        <w:rPr>
          <w:rFonts w:ascii="Times New Roman" w:hAnsi="Times New Roman"/>
          <w:b/>
          <w:sz w:val="28"/>
          <w:szCs w:val="28"/>
        </w:rPr>
      </w:pPr>
      <w:r>
        <w:rPr>
          <w:rFonts w:ascii="Times New Roman" w:hAnsi="Times New Roman"/>
          <w:b/>
          <w:sz w:val="28"/>
          <w:szCs w:val="28"/>
        </w:rPr>
        <w:t>SIMATS ENGINEERING</w:t>
      </w:r>
    </w:p>
    <w:p w14:paraId="6B76FF00" w14:textId="77777777" w:rsidR="001154F2" w:rsidRDefault="001154F2" w:rsidP="001154F2">
      <w:pPr>
        <w:jc w:val="center"/>
        <w:rPr>
          <w:rFonts w:ascii="Times New Roman" w:hAnsi="Times New Roman"/>
          <w:b/>
          <w:sz w:val="28"/>
          <w:szCs w:val="28"/>
        </w:rPr>
      </w:pPr>
      <w:r>
        <w:rPr>
          <w:rFonts w:ascii="Times New Roman" w:hAnsi="Times New Roman"/>
          <w:b/>
          <w:sz w:val="28"/>
          <w:szCs w:val="28"/>
        </w:rPr>
        <w:t>SAVEETHA INSTITUTE OF MEDICAL AND TECHNICAL</w:t>
      </w:r>
    </w:p>
    <w:p w14:paraId="4F218CA6" w14:textId="77777777" w:rsidR="001154F2" w:rsidRDefault="001154F2" w:rsidP="007E59E6">
      <w:pPr>
        <w:jc w:val="center"/>
        <w:rPr>
          <w:rFonts w:ascii="Times New Roman" w:hAnsi="Times New Roman"/>
          <w:b/>
          <w:sz w:val="28"/>
          <w:szCs w:val="28"/>
        </w:rPr>
      </w:pPr>
      <w:r>
        <w:rPr>
          <w:rFonts w:ascii="Times New Roman" w:hAnsi="Times New Roman"/>
          <w:b/>
          <w:sz w:val="28"/>
          <w:szCs w:val="28"/>
        </w:rPr>
        <w:t>SCIENCES – 602105</w:t>
      </w:r>
    </w:p>
    <w:p w14:paraId="3FE1CBCD" w14:textId="648ECAFF" w:rsidR="00585188" w:rsidRDefault="00585188" w:rsidP="007E59E6">
      <w:pPr>
        <w:jc w:val="center"/>
        <w:rPr>
          <w:rFonts w:ascii="Times New Roman" w:hAnsi="Times New Roman"/>
          <w:b/>
          <w:sz w:val="28"/>
          <w:szCs w:val="28"/>
        </w:rPr>
      </w:pPr>
      <w:r>
        <w:rPr>
          <w:rFonts w:ascii="Times New Roman" w:hAnsi="Times New Roman"/>
          <w:b/>
          <w:sz w:val="28"/>
          <w:szCs w:val="28"/>
        </w:rPr>
        <w:t>A CAPSTONE PROJECT REPORT</w:t>
      </w:r>
    </w:p>
    <w:p w14:paraId="31B4624B" w14:textId="550D837E" w:rsidR="00482E93" w:rsidRPr="00482E93" w:rsidRDefault="00482E93" w:rsidP="00482E93">
      <w:pPr>
        <w:jc w:val="center"/>
        <w:rPr>
          <w:rFonts w:ascii="Times New Roman" w:hAnsi="Times New Roman"/>
          <w:b/>
          <w:sz w:val="28"/>
          <w:szCs w:val="28"/>
        </w:rPr>
      </w:pPr>
      <w:r w:rsidRPr="00482E93">
        <w:rPr>
          <w:rFonts w:ascii="Times New Roman" w:hAnsi="Times New Roman"/>
          <w:b/>
          <w:sz w:val="28"/>
          <w:szCs w:val="28"/>
        </w:rPr>
        <w:t>CSA1583- Cloud Computing and Big Data Analytics Using Cloud Federation</w:t>
      </w:r>
    </w:p>
    <w:p w14:paraId="27055B96" w14:textId="51066D59" w:rsidR="00585188" w:rsidRPr="00482E93" w:rsidRDefault="00585188" w:rsidP="007E59E6">
      <w:pPr>
        <w:jc w:val="center"/>
        <w:rPr>
          <w:rFonts w:ascii="Times New Roman" w:hAnsi="Times New Roman"/>
          <w:bCs/>
          <w:sz w:val="28"/>
          <w:szCs w:val="28"/>
        </w:rPr>
      </w:pPr>
      <w:r w:rsidRPr="00482E93">
        <w:rPr>
          <w:rFonts w:ascii="Times New Roman" w:hAnsi="Times New Roman"/>
          <w:bCs/>
          <w:sz w:val="28"/>
          <w:szCs w:val="28"/>
        </w:rPr>
        <w:t>Submitted in the partial fulfilment for the award of the degree of</w:t>
      </w:r>
    </w:p>
    <w:p w14:paraId="0674EC13" w14:textId="73C63CAA" w:rsidR="00585188" w:rsidRDefault="00585188" w:rsidP="007E59E6">
      <w:pPr>
        <w:jc w:val="center"/>
        <w:rPr>
          <w:rFonts w:ascii="Times New Roman" w:hAnsi="Times New Roman"/>
          <w:b/>
          <w:sz w:val="28"/>
          <w:szCs w:val="28"/>
        </w:rPr>
      </w:pPr>
      <w:r>
        <w:rPr>
          <w:rFonts w:ascii="Times New Roman" w:hAnsi="Times New Roman"/>
          <w:b/>
          <w:sz w:val="28"/>
          <w:szCs w:val="28"/>
        </w:rPr>
        <w:t>BACHELORE OF ENGIN</w:t>
      </w:r>
      <w:r w:rsidR="00482E93">
        <w:rPr>
          <w:rFonts w:ascii="Times New Roman" w:hAnsi="Times New Roman"/>
          <w:b/>
          <w:sz w:val="28"/>
          <w:szCs w:val="28"/>
        </w:rPr>
        <w:t>EERING</w:t>
      </w:r>
    </w:p>
    <w:p w14:paraId="33F5D5F9" w14:textId="2C607D2B" w:rsidR="00482E93" w:rsidRDefault="00482E93" w:rsidP="007E59E6">
      <w:pPr>
        <w:jc w:val="center"/>
        <w:rPr>
          <w:rFonts w:ascii="Times New Roman" w:hAnsi="Times New Roman"/>
          <w:b/>
          <w:sz w:val="28"/>
          <w:szCs w:val="28"/>
        </w:rPr>
      </w:pPr>
      <w:r>
        <w:rPr>
          <w:rFonts w:ascii="Times New Roman" w:hAnsi="Times New Roman"/>
          <w:b/>
          <w:sz w:val="28"/>
          <w:szCs w:val="28"/>
        </w:rPr>
        <w:t xml:space="preserve">IN </w:t>
      </w:r>
    </w:p>
    <w:p w14:paraId="34317746" w14:textId="2335DD43" w:rsidR="00585188" w:rsidRDefault="00482E93" w:rsidP="00482E93">
      <w:pPr>
        <w:jc w:val="center"/>
        <w:rPr>
          <w:rFonts w:ascii="Times New Roman" w:hAnsi="Times New Roman"/>
          <w:b/>
          <w:sz w:val="28"/>
          <w:szCs w:val="28"/>
        </w:rPr>
      </w:pPr>
      <w:r>
        <w:rPr>
          <w:rFonts w:ascii="Times New Roman" w:hAnsi="Times New Roman"/>
          <w:b/>
          <w:sz w:val="28"/>
          <w:szCs w:val="28"/>
        </w:rPr>
        <w:t>COMPUTER SCIENCE ENGINEERING</w:t>
      </w:r>
    </w:p>
    <w:p w14:paraId="53BEC10B" w14:textId="11E2C7E9" w:rsidR="00482E93" w:rsidRPr="009F7981" w:rsidRDefault="00482E93" w:rsidP="00482E93">
      <w:pPr>
        <w:jc w:val="center"/>
        <w:rPr>
          <w:rFonts w:ascii="Times New Roman" w:hAnsi="Times New Roman"/>
          <w:b/>
          <w:sz w:val="28"/>
          <w:szCs w:val="28"/>
        </w:rPr>
      </w:pPr>
      <w:r w:rsidRPr="00ED739C">
        <w:rPr>
          <w:b/>
          <w:sz w:val="28"/>
          <w:szCs w:val="28"/>
        </w:rPr>
        <w:t xml:space="preserve"> </w:t>
      </w:r>
      <w:r w:rsidRPr="009F7981">
        <w:rPr>
          <w:rFonts w:ascii="Times New Roman" w:hAnsi="Times New Roman"/>
          <w:b/>
          <w:sz w:val="28"/>
          <w:szCs w:val="28"/>
        </w:rPr>
        <w:t xml:space="preserve">MapReduce-based big data classification model using </w:t>
      </w:r>
    </w:p>
    <w:p w14:paraId="5800957E" w14:textId="77777777" w:rsidR="00482E93" w:rsidRPr="009F7981" w:rsidRDefault="00482E93" w:rsidP="00482E93">
      <w:pPr>
        <w:jc w:val="center"/>
        <w:rPr>
          <w:rFonts w:ascii="Times New Roman" w:hAnsi="Times New Roman"/>
          <w:b/>
          <w:sz w:val="28"/>
          <w:szCs w:val="28"/>
        </w:rPr>
      </w:pPr>
      <w:r w:rsidRPr="009F7981">
        <w:rPr>
          <w:rFonts w:ascii="Times New Roman" w:hAnsi="Times New Roman"/>
          <w:b/>
          <w:sz w:val="28"/>
          <w:szCs w:val="28"/>
        </w:rPr>
        <w:t xml:space="preserve">feature subset selection and hyper-parameter tuned </w:t>
      </w:r>
    </w:p>
    <w:p w14:paraId="23D0E769" w14:textId="41BDA37E" w:rsidR="00585188" w:rsidRPr="009F7981" w:rsidRDefault="00482E93" w:rsidP="00482E93">
      <w:pPr>
        <w:jc w:val="center"/>
        <w:rPr>
          <w:rFonts w:ascii="Times New Roman" w:hAnsi="Times New Roman"/>
          <w:b/>
          <w:sz w:val="28"/>
          <w:szCs w:val="28"/>
        </w:rPr>
      </w:pPr>
      <w:r w:rsidRPr="009F7981">
        <w:rPr>
          <w:rFonts w:ascii="Times New Roman" w:hAnsi="Times New Roman"/>
          <w:b/>
          <w:sz w:val="28"/>
          <w:szCs w:val="28"/>
        </w:rPr>
        <w:t>deep belief network</w:t>
      </w:r>
    </w:p>
    <w:p w14:paraId="204A6F14" w14:textId="77777777" w:rsidR="00585188" w:rsidRDefault="00585188" w:rsidP="00585188">
      <w:pPr>
        <w:jc w:val="center"/>
        <w:rPr>
          <w:rFonts w:ascii="Times New Roman" w:hAnsi="Times New Roman"/>
          <w:b/>
          <w:sz w:val="28"/>
          <w:szCs w:val="28"/>
        </w:rPr>
      </w:pPr>
      <w:r>
        <w:rPr>
          <w:rFonts w:ascii="Times New Roman" w:hAnsi="Times New Roman"/>
          <w:b/>
          <w:sz w:val="28"/>
          <w:szCs w:val="28"/>
        </w:rPr>
        <w:t>A PROJECT REPORT</w:t>
      </w:r>
    </w:p>
    <w:p w14:paraId="62941420" w14:textId="77777777" w:rsidR="00585188" w:rsidRDefault="00585188" w:rsidP="00585188">
      <w:pPr>
        <w:jc w:val="center"/>
        <w:rPr>
          <w:rFonts w:ascii="Times New Roman" w:hAnsi="Times New Roman"/>
          <w:b/>
          <w:sz w:val="32"/>
          <w:szCs w:val="32"/>
        </w:rPr>
      </w:pPr>
      <w:r>
        <w:rPr>
          <w:rFonts w:ascii="Times New Roman" w:hAnsi="Times New Roman"/>
          <w:b/>
          <w:sz w:val="32"/>
          <w:szCs w:val="32"/>
        </w:rPr>
        <w:t>Done by:</w:t>
      </w:r>
    </w:p>
    <w:p w14:paraId="08DDF7AA" w14:textId="010144E5" w:rsidR="00585188" w:rsidRPr="005257DF" w:rsidRDefault="005257DF" w:rsidP="005257DF">
      <w:pPr>
        <w:jc w:val="center"/>
        <w:rPr>
          <w:rFonts w:ascii="Times New Roman" w:hAnsi="Times New Roman"/>
          <w:bCs/>
          <w:sz w:val="28"/>
          <w:szCs w:val="28"/>
        </w:rPr>
      </w:pPr>
      <w:r w:rsidRPr="00482E93">
        <w:rPr>
          <w:rFonts w:ascii="Times New Roman" w:hAnsi="Times New Roman"/>
          <w:bCs/>
          <w:sz w:val="28"/>
          <w:szCs w:val="28"/>
        </w:rPr>
        <w:t>N. Keerthana</w:t>
      </w:r>
      <w:r w:rsidR="00482E93" w:rsidRPr="00482E93">
        <w:rPr>
          <w:rFonts w:ascii="Times New Roman" w:hAnsi="Times New Roman"/>
          <w:bCs/>
          <w:sz w:val="28"/>
          <w:szCs w:val="28"/>
        </w:rPr>
        <w:t xml:space="preserve"> (192210715)</w:t>
      </w:r>
    </w:p>
    <w:p w14:paraId="4672FBF1" w14:textId="77777777" w:rsidR="00585188" w:rsidRDefault="00585188" w:rsidP="00585188">
      <w:pPr>
        <w:jc w:val="center"/>
        <w:rPr>
          <w:rFonts w:ascii="Times New Roman" w:hAnsi="Times New Roman"/>
          <w:b/>
          <w:sz w:val="31"/>
          <w:szCs w:val="31"/>
        </w:rPr>
      </w:pPr>
      <w:r>
        <w:rPr>
          <w:rFonts w:ascii="Times New Roman" w:hAnsi="Times New Roman"/>
          <w:b/>
          <w:sz w:val="31"/>
          <w:szCs w:val="31"/>
        </w:rPr>
        <w:t>Supervisor</w:t>
      </w:r>
    </w:p>
    <w:p w14:paraId="75C150F6" w14:textId="67925BB9" w:rsidR="005257DF" w:rsidRDefault="00ED739C" w:rsidP="00585188">
      <w:pPr>
        <w:jc w:val="center"/>
        <w:rPr>
          <w:rFonts w:ascii="Times New Roman" w:hAnsi="Times New Roman"/>
          <w:bCs/>
          <w:sz w:val="31"/>
          <w:szCs w:val="31"/>
        </w:rPr>
      </w:pPr>
      <w:r w:rsidRPr="005257DF">
        <w:rPr>
          <w:rFonts w:ascii="Times New Roman" w:hAnsi="Times New Roman"/>
          <w:bCs/>
          <w:sz w:val="31"/>
          <w:szCs w:val="31"/>
        </w:rPr>
        <w:t>Dr. Chenni</w:t>
      </w:r>
      <w:r w:rsidR="005257DF" w:rsidRPr="005257DF">
        <w:rPr>
          <w:rFonts w:ascii="Times New Roman" w:hAnsi="Times New Roman"/>
          <w:bCs/>
          <w:sz w:val="31"/>
          <w:szCs w:val="31"/>
        </w:rPr>
        <w:t xml:space="preserve"> Kumaran</w:t>
      </w:r>
    </w:p>
    <w:p w14:paraId="02A3D6C0" w14:textId="77777777" w:rsidR="008F159C" w:rsidRDefault="008F159C" w:rsidP="00585188">
      <w:pPr>
        <w:jc w:val="center"/>
        <w:rPr>
          <w:rFonts w:ascii="Times New Roman" w:hAnsi="Times New Roman"/>
          <w:bCs/>
          <w:sz w:val="31"/>
          <w:szCs w:val="31"/>
        </w:rPr>
      </w:pPr>
    </w:p>
    <w:p w14:paraId="405BE58B" w14:textId="77777777" w:rsidR="005257DF" w:rsidRPr="008F159C" w:rsidRDefault="005257DF" w:rsidP="005257DF">
      <w:pPr>
        <w:jc w:val="center"/>
        <w:rPr>
          <w:rFonts w:ascii="Times New Roman" w:hAnsi="Times New Roman"/>
          <w:b/>
          <w:sz w:val="31"/>
          <w:szCs w:val="31"/>
        </w:rPr>
      </w:pPr>
      <w:r w:rsidRPr="008F159C">
        <w:rPr>
          <w:rFonts w:ascii="Times New Roman" w:hAnsi="Times New Roman"/>
          <w:b/>
          <w:sz w:val="31"/>
          <w:szCs w:val="31"/>
        </w:rPr>
        <w:lastRenderedPageBreak/>
        <w:t>DECLARATION</w:t>
      </w:r>
    </w:p>
    <w:p w14:paraId="62E34601" w14:textId="20348F67" w:rsidR="005257DF" w:rsidRPr="005257DF" w:rsidRDefault="005257DF" w:rsidP="005257DF">
      <w:pPr>
        <w:jc w:val="center"/>
        <w:rPr>
          <w:rFonts w:ascii="Times New Roman" w:hAnsi="Times New Roman"/>
          <w:bCs/>
          <w:sz w:val="31"/>
          <w:szCs w:val="31"/>
        </w:rPr>
      </w:pPr>
      <w:r>
        <w:rPr>
          <w:rFonts w:ascii="Times New Roman" w:hAnsi="Times New Roman"/>
          <w:bCs/>
          <w:sz w:val="24"/>
          <w:szCs w:val="24"/>
        </w:rPr>
        <w:t xml:space="preserve">I am N. </w:t>
      </w:r>
      <w:r w:rsidRPr="005257DF">
        <w:rPr>
          <w:rFonts w:ascii="Times New Roman" w:hAnsi="Times New Roman"/>
          <w:bCs/>
          <w:sz w:val="24"/>
          <w:szCs w:val="24"/>
        </w:rPr>
        <w:t>Keerthana student of computer science and Engineering,</w:t>
      </w:r>
      <w:r>
        <w:rPr>
          <w:rFonts w:ascii="Times New Roman" w:hAnsi="Times New Roman"/>
          <w:bCs/>
          <w:sz w:val="24"/>
          <w:szCs w:val="24"/>
        </w:rPr>
        <w:t xml:space="preserve"> </w:t>
      </w:r>
      <w:r w:rsidRPr="005257DF">
        <w:rPr>
          <w:rFonts w:ascii="Times New Roman" w:hAnsi="Times New Roman"/>
          <w:bCs/>
          <w:sz w:val="24"/>
          <w:szCs w:val="24"/>
        </w:rPr>
        <w:t>Saveetha School of Engineering,</w:t>
      </w:r>
      <w:r>
        <w:rPr>
          <w:rFonts w:ascii="Times New Roman" w:hAnsi="Times New Roman"/>
          <w:bCs/>
          <w:sz w:val="24"/>
          <w:szCs w:val="24"/>
        </w:rPr>
        <w:t xml:space="preserve"> </w:t>
      </w:r>
      <w:r w:rsidRPr="005257DF">
        <w:rPr>
          <w:rFonts w:ascii="Times New Roman" w:hAnsi="Times New Roman"/>
          <w:bCs/>
          <w:sz w:val="24"/>
          <w:szCs w:val="24"/>
        </w:rPr>
        <w:t xml:space="preserve">saveetha Institute of Medical and Technical </w:t>
      </w:r>
      <w:r w:rsidR="00297066" w:rsidRPr="005257DF">
        <w:rPr>
          <w:rFonts w:ascii="Times New Roman" w:hAnsi="Times New Roman"/>
          <w:bCs/>
          <w:sz w:val="24"/>
          <w:szCs w:val="24"/>
        </w:rPr>
        <w:t>Science</w:t>
      </w:r>
      <w:r w:rsidR="00297066">
        <w:rPr>
          <w:rFonts w:ascii="Times New Roman" w:hAnsi="Times New Roman"/>
          <w:bCs/>
          <w:sz w:val="24"/>
          <w:szCs w:val="24"/>
        </w:rPr>
        <w:t>s</w:t>
      </w:r>
      <w:r w:rsidR="00297066" w:rsidRPr="005257DF">
        <w:rPr>
          <w:rFonts w:ascii="Times New Roman" w:hAnsi="Times New Roman"/>
          <w:bCs/>
          <w:sz w:val="24"/>
          <w:szCs w:val="24"/>
        </w:rPr>
        <w:t>, Chennai</w:t>
      </w:r>
      <w:r w:rsidR="00297066">
        <w:rPr>
          <w:rFonts w:ascii="Times New Roman" w:hAnsi="Times New Roman"/>
          <w:bCs/>
          <w:sz w:val="24"/>
          <w:szCs w:val="24"/>
        </w:rPr>
        <w:t>. hereby</w:t>
      </w:r>
      <w:r w:rsidRPr="005257DF">
        <w:rPr>
          <w:rFonts w:ascii="Times New Roman" w:hAnsi="Times New Roman"/>
          <w:bCs/>
          <w:sz w:val="24"/>
          <w:szCs w:val="24"/>
        </w:rPr>
        <w:t xml:space="preserve"> declare</w:t>
      </w:r>
      <w:r>
        <w:rPr>
          <w:rFonts w:ascii="Times New Roman" w:hAnsi="Times New Roman"/>
          <w:bCs/>
          <w:sz w:val="24"/>
          <w:szCs w:val="24"/>
        </w:rPr>
        <w:t xml:space="preserve"> that the work presented in the capstone </w:t>
      </w:r>
      <w:r w:rsidR="00297066">
        <w:rPr>
          <w:rFonts w:ascii="Times New Roman" w:hAnsi="Times New Roman"/>
          <w:bCs/>
          <w:sz w:val="24"/>
          <w:szCs w:val="24"/>
        </w:rPr>
        <w:t>project work</w:t>
      </w:r>
      <w:r>
        <w:rPr>
          <w:rFonts w:ascii="Times New Roman" w:hAnsi="Times New Roman"/>
          <w:bCs/>
          <w:sz w:val="24"/>
          <w:szCs w:val="24"/>
        </w:rPr>
        <w:t>.</w:t>
      </w:r>
    </w:p>
    <w:p w14:paraId="2A06EE80" w14:textId="4A9C08D9" w:rsidR="005257DF" w:rsidRPr="00ED739C" w:rsidRDefault="005257DF" w:rsidP="00ED739C">
      <w:pPr>
        <w:ind w:left="5760"/>
        <w:jc w:val="center"/>
        <w:rPr>
          <w:rFonts w:ascii="Times New Roman" w:hAnsi="Times New Roman"/>
          <w:b/>
          <w:sz w:val="24"/>
          <w:szCs w:val="24"/>
        </w:rPr>
      </w:pPr>
      <w:r>
        <w:rPr>
          <w:rFonts w:ascii="Times New Roman" w:hAnsi="Times New Roman"/>
          <w:bCs/>
          <w:sz w:val="24"/>
          <w:szCs w:val="24"/>
        </w:rPr>
        <w:t xml:space="preserve">                                                     </w:t>
      </w:r>
      <w:r>
        <w:rPr>
          <w:rFonts w:ascii="Times New Roman" w:hAnsi="Times New Roman"/>
          <w:bCs/>
          <w:sz w:val="24"/>
          <w:szCs w:val="24"/>
        </w:rPr>
        <w:tab/>
      </w:r>
      <w:r>
        <w:rPr>
          <w:rFonts w:ascii="Times New Roman" w:hAnsi="Times New Roman"/>
          <w:bCs/>
          <w:sz w:val="24"/>
          <w:szCs w:val="24"/>
        </w:rPr>
        <w:tab/>
      </w:r>
      <w:r w:rsidRPr="00ED739C">
        <w:rPr>
          <w:rFonts w:ascii="Times New Roman" w:hAnsi="Times New Roman"/>
          <w:bCs/>
          <w:sz w:val="24"/>
          <w:szCs w:val="24"/>
        </w:rPr>
        <w:tab/>
      </w:r>
      <w:r w:rsidRPr="00ED739C">
        <w:rPr>
          <w:rFonts w:ascii="Times New Roman" w:hAnsi="Times New Roman"/>
          <w:bCs/>
          <w:sz w:val="24"/>
          <w:szCs w:val="24"/>
        </w:rPr>
        <w:tab/>
      </w:r>
      <w:r w:rsidRPr="00ED739C">
        <w:rPr>
          <w:rFonts w:ascii="Times New Roman" w:hAnsi="Times New Roman"/>
          <w:bCs/>
          <w:sz w:val="24"/>
          <w:szCs w:val="24"/>
        </w:rPr>
        <w:tab/>
      </w:r>
      <w:r w:rsidRPr="00ED739C">
        <w:rPr>
          <w:rFonts w:ascii="Times New Roman" w:hAnsi="Times New Roman"/>
          <w:bCs/>
          <w:sz w:val="24"/>
          <w:szCs w:val="24"/>
        </w:rPr>
        <w:tab/>
      </w:r>
      <w:r w:rsidRPr="00ED739C">
        <w:rPr>
          <w:rFonts w:ascii="Times New Roman" w:hAnsi="Times New Roman"/>
          <w:b/>
          <w:sz w:val="24"/>
          <w:szCs w:val="24"/>
        </w:rPr>
        <w:tab/>
      </w:r>
      <w:r w:rsidR="00ED739C" w:rsidRPr="00ED739C">
        <w:rPr>
          <w:rFonts w:ascii="Times New Roman" w:hAnsi="Times New Roman"/>
          <w:b/>
          <w:sz w:val="24"/>
          <w:szCs w:val="24"/>
        </w:rPr>
        <w:t xml:space="preserve"> </w:t>
      </w:r>
      <w:r w:rsidRPr="00ED739C">
        <w:rPr>
          <w:rFonts w:ascii="Times New Roman" w:hAnsi="Times New Roman"/>
          <w:b/>
          <w:sz w:val="24"/>
          <w:szCs w:val="24"/>
        </w:rPr>
        <w:t>N.</w:t>
      </w:r>
      <w:r w:rsidR="00ED739C" w:rsidRPr="00ED739C">
        <w:rPr>
          <w:rFonts w:ascii="Times New Roman" w:hAnsi="Times New Roman"/>
          <w:b/>
          <w:sz w:val="24"/>
          <w:szCs w:val="24"/>
        </w:rPr>
        <w:t xml:space="preserve"> </w:t>
      </w:r>
      <w:r w:rsidRPr="00ED739C">
        <w:rPr>
          <w:rFonts w:ascii="Times New Roman" w:hAnsi="Times New Roman"/>
          <w:b/>
          <w:sz w:val="24"/>
          <w:szCs w:val="24"/>
        </w:rPr>
        <w:t>keerthana</w:t>
      </w:r>
      <w:r w:rsidR="00ED739C" w:rsidRPr="00ED739C">
        <w:rPr>
          <w:rFonts w:ascii="Times New Roman" w:hAnsi="Times New Roman"/>
          <w:b/>
          <w:sz w:val="24"/>
          <w:szCs w:val="24"/>
        </w:rPr>
        <w:t xml:space="preserve"> (192210715)</w:t>
      </w:r>
    </w:p>
    <w:p w14:paraId="5FACA6B9" w14:textId="35718766" w:rsidR="00ED739C" w:rsidRPr="00ED739C" w:rsidRDefault="00ED739C" w:rsidP="00ED739C">
      <w:pPr>
        <w:rPr>
          <w:rFonts w:ascii="Times New Roman" w:hAnsi="Times New Roman"/>
          <w:b/>
          <w:sz w:val="28"/>
          <w:szCs w:val="28"/>
        </w:rPr>
      </w:pPr>
      <w:r w:rsidRPr="00ED739C">
        <w:rPr>
          <w:rFonts w:ascii="Times New Roman" w:hAnsi="Times New Roman"/>
          <w:b/>
          <w:sz w:val="28"/>
          <w:szCs w:val="28"/>
        </w:rPr>
        <w:t>Date:</w:t>
      </w:r>
    </w:p>
    <w:p w14:paraId="61550B5A" w14:textId="77777777" w:rsidR="00ED739C" w:rsidRDefault="00ED739C" w:rsidP="00ED739C">
      <w:pPr>
        <w:rPr>
          <w:rFonts w:ascii="Times New Roman" w:hAnsi="Times New Roman"/>
          <w:b/>
          <w:sz w:val="28"/>
          <w:szCs w:val="28"/>
        </w:rPr>
      </w:pPr>
      <w:r w:rsidRPr="00ED739C">
        <w:rPr>
          <w:rFonts w:ascii="Times New Roman" w:hAnsi="Times New Roman"/>
          <w:b/>
          <w:sz w:val="28"/>
          <w:szCs w:val="28"/>
        </w:rPr>
        <w:t>Day:</w:t>
      </w:r>
      <w:r w:rsidR="005257DF" w:rsidRPr="00ED739C">
        <w:rPr>
          <w:rFonts w:ascii="Times New Roman" w:hAnsi="Times New Roman"/>
          <w:b/>
          <w:sz w:val="28"/>
          <w:szCs w:val="28"/>
        </w:rPr>
        <w:t xml:space="preserve">                                </w:t>
      </w:r>
    </w:p>
    <w:p w14:paraId="44381575" w14:textId="4DA22AE9" w:rsidR="00585188" w:rsidRPr="00ED739C" w:rsidRDefault="005257DF" w:rsidP="00ED739C">
      <w:pPr>
        <w:rPr>
          <w:rFonts w:ascii="Times New Roman" w:hAnsi="Times New Roman"/>
          <w:b/>
          <w:sz w:val="28"/>
          <w:szCs w:val="28"/>
        </w:rPr>
      </w:pPr>
      <w:r w:rsidRPr="00ED739C">
        <w:rPr>
          <w:rFonts w:ascii="Times New Roman" w:hAnsi="Times New Roman"/>
          <w:b/>
          <w:sz w:val="28"/>
          <w:szCs w:val="28"/>
        </w:rPr>
        <w:t xml:space="preserve">         </w:t>
      </w:r>
    </w:p>
    <w:p w14:paraId="369BF93A" w14:textId="025FA3D0" w:rsidR="00585188" w:rsidRDefault="00585188" w:rsidP="00ED739C">
      <w:pPr>
        <w:rPr>
          <w:rFonts w:ascii="Times New Roman" w:hAnsi="Times New Roman"/>
          <w:b/>
          <w:bCs/>
          <w:color w:val="000000" w:themeColor="text1"/>
          <w:sz w:val="31"/>
          <w:szCs w:val="31"/>
        </w:rPr>
      </w:pPr>
    </w:p>
    <w:p w14:paraId="3BE4E194" w14:textId="77777777" w:rsidR="00ED739C" w:rsidRPr="00ED739C" w:rsidRDefault="00ED739C" w:rsidP="00ED739C">
      <w:pPr>
        <w:jc w:val="center"/>
        <w:rPr>
          <w:rFonts w:ascii="Times New Roman" w:hAnsi="Times New Roman"/>
          <w:b/>
          <w:bCs/>
          <w:color w:val="000000" w:themeColor="text1"/>
          <w:sz w:val="31"/>
          <w:szCs w:val="31"/>
        </w:rPr>
      </w:pPr>
      <w:r w:rsidRPr="00ED739C">
        <w:rPr>
          <w:rFonts w:ascii="Times New Roman" w:hAnsi="Times New Roman"/>
          <w:b/>
          <w:bCs/>
          <w:color w:val="000000" w:themeColor="text1"/>
          <w:sz w:val="31"/>
          <w:szCs w:val="31"/>
        </w:rPr>
        <w:t>CERTIFICATE</w:t>
      </w:r>
    </w:p>
    <w:p w14:paraId="56AED144" w14:textId="77777777" w:rsidR="00ED739C" w:rsidRPr="00ED739C" w:rsidRDefault="00ED739C" w:rsidP="00ED739C">
      <w:pPr>
        <w:jc w:val="center"/>
        <w:rPr>
          <w:rFonts w:ascii="Times New Roman" w:hAnsi="Times New Roman"/>
          <w:b/>
          <w:bCs/>
          <w:color w:val="000000" w:themeColor="text1"/>
          <w:sz w:val="28"/>
          <w:szCs w:val="28"/>
        </w:rPr>
      </w:pPr>
    </w:p>
    <w:p w14:paraId="509127FA" w14:textId="6BB78C37" w:rsidR="002958B9" w:rsidRPr="00682367" w:rsidRDefault="00ED739C" w:rsidP="002958B9">
      <w:pPr>
        <w:jc w:val="center"/>
        <w:rPr>
          <w:rFonts w:ascii="Times New Roman" w:hAnsi="Times New Roman"/>
          <w:b/>
          <w:bCs/>
          <w:color w:val="000000" w:themeColor="text1"/>
          <w:sz w:val="24"/>
          <w:szCs w:val="24"/>
        </w:rPr>
      </w:pPr>
      <w:r w:rsidRPr="00682367">
        <w:rPr>
          <w:rFonts w:ascii="Times New Roman" w:hAnsi="Times New Roman"/>
          <w:b/>
          <w:bCs/>
          <w:color w:val="000000" w:themeColor="text1"/>
          <w:sz w:val="24"/>
          <w:szCs w:val="24"/>
        </w:rPr>
        <w:t>This is to certify that the project entitled “</w:t>
      </w:r>
      <w:r w:rsidRPr="00682367">
        <w:rPr>
          <w:b/>
          <w:sz w:val="24"/>
          <w:szCs w:val="24"/>
        </w:rPr>
        <w:t>MapReduce</w:t>
      </w:r>
      <w:r w:rsidRPr="00682367">
        <w:rPr>
          <w:rFonts w:ascii="Times New Roman" w:hAnsi="Times New Roman"/>
          <w:b/>
          <w:sz w:val="24"/>
          <w:szCs w:val="24"/>
        </w:rPr>
        <w:t>-based big data classification model using feature subset selection and hyper-parameter tuned deep belief network” S</w:t>
      </w:r>
      <w:r w:rsidRPr="00682367">
        <w:rPr>
          <w:rFonts w:ascii="Times New Roman" w:hAnsi="Times New Roman"/>
          <w:b/>
          <w:bCs/>
          <w:color w:val="000000" w:themeColor="text1"/>
          <w:sz w:val="24"/>
          <w:szCs w:val="24"/>
        </w:rPr>
        <w:t>ubmitted by N. KEERTHANA has been carried out under our supervision. The project has been submitted as per the requirements in the current semester of B. Tech Information Technology.</w:t>
      </w:r>
    </w:p>
    <w:p w14:paraId="2210D37B" w14:textId="40DACCD0" w:rsidR="002958B9" w:rsidRDefault="002958B9" w:rsidP="002958B9">
      <w:pPr>
        <w:jc w:val="center"/>
        <w:rPr>
          <w:rFonts w:ascii="Times New Roman" w:hAnsi="Times New Roman"/>
          <w:color w:val="000000" w:themeColor="text1"/>
          <w:sz w:val="31"/>
          <w:szCs w:val="31"/>
        </w:rPr>
      </w:pPr>
      <w:r>
        <w:rPr>
          <w:rFonts w:ascii="Times New Roman" w:hAnsi="Times New Roman"/>
          <w:b/>
          <w:bCs/>
          <w:color w:val="000000" w:themeColor="text1"/>
          <w:sz w:val="31"/>
          <w:szCs w:val="31"/>
        </w:rPr>
        <w:t xml:space="preserve">                           </w:t>
      </w:r>
      <w:r>
        <w:rPr>
          <w:rFonts w:ascii="Times New Roman" w:hAnsi="Times New Roman"/>
          <w:b/>
          <w:bCs/>
          <w:color w:val="000000" w:themeColor="text1"/>
          <w:sz w:val="31"/>
          <w:szCs w:val="31"/>
        </w:rPr>
        <w:tab/>
      </w:r>
      <w:r>
        <w:rPr>
          <w:rFonts w:ascii="Times New Roman" w:hAnsi="Times New Roman"/>
          <w:b/>
          <w:bCs/>
          <w:color w:val="000000" w:themeColor="text1"/>
          <w:sz w:val="31"/>
          <w:szCs w:val="31"/>
        </w:rPr>
        <w:tab/>
      </w:r>
      <w:r>
        <w:rPr>
          <w:rFonts w:ascii="Times New Roman" w:hAnsi="Times New Roman"/>
          <w:b/>
          <w:bCs/>
          <w:color w:val="000000" w:themeColor="text1"/>
          <w:sz w:val="31"/>
          <w:szCs w:val="31"/>
        </w:rPr>
        <w:tab/>
      </w:r>
      <w:r>
        <w:rPr>
          <w:rFonts w:ascii="Times New Roman" w:hAnsi="Times New Roman"/>
          <w:b/>
          <w:bCs/>
          <w:color w:val="000000" w:themeColor="text1"/>
          <w:sz w:val="31"/>
          <w:szCs w:val="31"/>
        </w:rPr>
        <w:tab/>
      </w:r>
      <w:r>
        <w:rPr>
          <w:rFonts w:ascii="Times New Roman" w:hAnsi="Times New Roman"/>
          <w:b/>
          <w:bCs/>
          <w:color w:val="000000" w:themeColor="text1"/>
          <w:sz w:val="31"/>
          <w:szCs w:val="31"/>
        </w:rPr>
        <w:tab/>
      </w:r>
      <w:r>
        <w:rPr>
          <w:rFonts w:ascii="Times New Roman" w:hAnsi="Times New Roman"/>
          <w:b/>
          <w:bCs/>
          <w:color w:val="000000" w:themeColor="text1"/>
          <w:sz w:val="31"/>
          <w:szCs w:val="31"/>
        </w:rPr>
        <w:tab/>
      </w:r>
      <w:r>
        <w:rPr>
          <w:rFonts w:ascii="Times New Roman" w:hAnsi="Times New Roman"/>
          <w:b/>
          <w:bCs/>
          <w:color w:val="000000" w:themeColor="text1"/>
          <w:sz w:val="31"/>
          <w:szCs w:val="31"/>
        </w:rPr>
        <w:tab/>
      </w:r>
      <w:r w:rsidRPr="002958B9">
        <w:rPr>
          <w:rFonts w:ascii="Times New Roman" w:hAnsi="Times New Roman"/>
          <w:color w:val="000000" w:themeColor="text1"/>
          <w:sz w:val="31"/>
          <w:szCs w:val="31"/>
        </w:rPr>
        <w:t>Faculty-in-Charge</w:t>
      </w:r>
    </w:p>
    <w:p w14:paraId="45794CFB" w14:textId="77777777" w:rsidR="00483D9B" w:rsidRDefault="00483D9B" w:rsidP="00483D9B">
      <w:pPr>
        <w:ind w:left="6480"/>
        <w:jc w:val="center"/>
        <w:rPr>
          <w:rFonts w:ascii="Times New Roman" w:hAnsi="Times New Roman"/>
          <w:color w:val="000000" w:themeColor="text1"/>
          <w:sz w:val="31"/>
          <w:szCs w:val="31"/>
        </w:rPr>
      </w:pPr>
      <w:r>
        <w:rPr>
          <w:rFonts w:ascii="Times New Roman" w:hAnsi="Times New Roman"/>
          <w:color w:val="000000" w:themeColor="text1"/>
          <w:sz w:val="31"/>
          <w:szCs w:val="31"/>
        </w:rPr>
        <w:t>Dr. chenni Kumaran</w:t>
      </w:r>
    </w:p>
    <w:p w14:paraId="1661EACC" w14:textId="77777777" w:rsidR="00483D9B" w:rsidRDefault="00483D9B" w:rsidP="002958B9">
      <w:pPr>
        <w:jc w:val="center"/>
        <w:rPr>
          <w:rFonts w:ascii="Times New Roman" w:hAnsi="Times New Roman"/>
          <w:color w:val="000000" w:themeColor="text1"/>
          <w:sz w:val="31"/>
          <w:szCs w:val="31"/>
        </w:rPr>
      </w:pPr>
    </w:p>
    <w:p w14:paraId="055F0F03" w14:textId="77777777" w:rsidR="001104B8" w:rsidRDefault="001104B8" w:rsidP="009F7981">
      <w:pPr>
        <w:jc w:val="center"/>
        <w:rPr>
          <w:rFonts w:ascii="Times New Roman" w:hAnsi="Times New Roman"/>
          <w:b/>
          <w:sz w:val="28"/>
          <w:szCs w:val="28"/>
        </w:rPr>
      </w:pPr>
    </w:p>
    <w:p w14:paraId="777CF5C7" w14:textId="77777777" w:rsidR="001104B8" w:rsidRDefault="001104B8" w:rsidP="009F7981">
      <w:pPr>
        <w:jc w:val="center"/>
        <w:rPr>
          <w:rFonts w:ascii="Times New Roman" w:hAnsi="Times New Roman"/>
          <w:b/>
          <w:sz w:val="28"/>
          <w:szCs w:val="28"/>
        </w:rPr>
      </w:pPr>
    </w:p>
    <w:p w14:paraId="319E0379" w14:textId="77777777" w:rsidR="001104B8" w:rsidRDefault="001104B8" w:rsidP="008F159C">
      <w:pPr>
        <w:rPr>
          <w:rFonts w:ascii="Times New Roman" w:hAnsi="Times New Roman"/>
          <w:b/>
          <w:sz w:val="28"/>
          <w:szCs w:val="28"/>
        </w:rPr>
      </w:pPr>
    </w:p>
    <w:p w14:paraId="7E5DEE57" w14:textId="77777777" w:rsidR="008F159C" w:rsidRDefault="008F159C" w:rsidP="008F159C">
      <w:pPr>
        <w:rPr>
          <w:rFonts w:ascii="Times New Roman" w:hAnsi="Times New Roman"/>
          <w:b/>
          <w:sz w:val="28"/>
          <w:szCs w:val="28"/>
        </w:rPr>
      </w:pPr>
    </w:p>
    <w:p w14:paraId="70032142" w14:textId="77777777" w:rsidR="008F159C" w:rsidRDefault="008F159C" w:rsidP="008F159C">
      <w:pPr>
        <w:rPr>
          <w:rFonts w:ascii="Times New Roman" w:hAnsi="Times New Roman"/>
          <w:b/>
          <w:sz w:val="28"/>
          <w:szCs w:val="28"/>
        </w:rPr>
      </w:pPr>
    </w:p>
    <w:p w14:paraId="5580E554" w14:textId="7D155994" w:rsidR="00CD63F1" w:rsidRPr="00483D9B" w:rsidRDefault="00CD63F1" w:rsidP="009F7981">
      <w:pPr>
        <w:jc w:val="center"/>
        <w:rPr>
          <w:rFonts w:ascii="Times New Roman" w:hAnsi="Times New Roman"/>
          <w:b/>
          <w:sz w:val="28"/>
          <w:szCs w:val="28"/>
        </w:rPr>
      </w:pPr>
      <w:r>
        <w:rPr>
          <w:rFonts w:ascii="Times New Roman" w:hAnsi="Times New Roman"/>
          <w:b/>
          <w:sz w:val="28"/>
          <w:szCs w:val="28"/>
        </w:rPr>
        <w:lastRenderedPageBreak/>
        <w:t>TABLE OF CONTENT</w:t>
      </w:r>
    </w:p>
    <w:tbl>
      <w:tblPr>
        <w:tblW w:w="0" w:type="auto"/>
        <w:tblInd w:w="1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6"/>
        <w:gridCol w:w="4567"/>
        <w:gridCol w:w="1811"/>
      </w:tblGrid>
      <w:tr w:rsidR="00544BFA" w14:paraId="7D48DA62" w14:textId="77777777" w:rsidTr="00BE1494">
        <w:trPr>
          <w:trHeight w:val="393"/>
        </w:trPr>
        <w:tc>
          <w:tcPr>
            <w:tcW w:w="1076" w:type="dxa"/>
          </w:tcPr>
          <w:p w14:paraId="0A5C5994" w14:textId="77777777" w:rsidR="00544BFA" w:rsidRDefault="00544BFA" w:rsidP="00BE1494">
            <w:pPr>
              <w:pStyle w:val="TableParagraph"/>
              <w:spacing w:before="54"/>
              <w:ind w:left="13" w:right="5"/>
              <w:jc w:val="center"/>
              <w:rPr>
                <w:b/>
                <w:sz w:val="24"/>
              </w:rPr>
            </w:pPr>
            <w:r>
              <w:rPr>
                <w:b/>
                <w:sz w:val="24"/>
              </w:rPr>
              <w:t>Sl.</w:t>
            </w:r>
            <w:r>
              <w:rPr>
                <w:b/>
                <w:spacing w:val="-1"/>
                <w:sz w:val="24"/>
              </w:rPr>
              <w:t xml:space="preserve"> </w:t>
            </w:r>
            <w:r>
              <w:rPr>
                <w:b/>
                <w:spacing w:val="-5"/>
                <w:sz w:val="24"/>
              </w:rPr>
              <w:t>No</w:t>
            </w:r>
          </w:p>
        </w:tc>
        <w:tc>
          <w:tcPr>
            <w:tcW w:w="4567" w:type="dxa"/>
          </w:tcPr>
          <w:p w14:paraId="13E54202" w14:textId="77777777" w:rsidR="00544BFA" w:rsidRDefault="00544BFA" w:rsidP="00BE1494">
            <w:pPr>
              <w:pStyle w:val="TableParagraph"/>
              <w:spacing w:before="54"/>
              <w:jc w:val="center"/>
              <w:rPr>
                <w:b/>
                <w:sz w:val="24"/>
              </w:rPr>
            </w:pPr>
            <w:r>
              <w:rPr>
                <w:b/>
                <w:spacing w:val="-2"/>
                <w:sz w:val="24"/>
              </w:rPr>
              <w:t>Components</w:t>
            </w:r>
          </w:p>
        </w:tc>
        <w:tc>
          <w:tcPr>
            <w:tcW w:w="1811" w:type="dxa"/>
          </w:tcPr>
          <w:p w14:paraId="5D2205E4" w14:textId="77777777" w:rsidR="00544BFA" w:rsidRDefault="00544BFA" w:rsidP="00BE1494">
            <w:pPr>
              <w:pStyle w:val="TableParagraph"/>
              <w:spacing w:before="54"/>
              <w:ind w:left="5" w:right="2"/>
              <w:jc w:val="center"/>
              <w:rPr>
                <w:b/>
                <w:sz w:val="24"/>
              </w:rPr>
            </w:pPr>
            <w:r>
              <w:rPr>
                <w:b/>
                <w:sz w:val="24"/>
              </w:rPr>
              <w:t>Marks</w:t>
            </w:r>
            <w:r>
              <w:rPr>
                <w:b/>
                <w:spacing w:val="-5"/>
                <w:sz w:val="24"/>
              </w:rPr>
              <w:t xml:space="preserve"> </w:t>
            </w:r>
            <w:r>
              <w:rPr>
                <w:b/>
                <w:spacing w:val="-2"/>
                <w:sz w:val="24"/>
              </w:rPr>
              <w:t>(100)</w:t>
            </w:r>
          </w:p>
        </w:tc>
      </w:tr>
      <w:tr w:rsidR="00544BFA" w14:paraId="5980D64F" w14:textId="77777777" w:rsidTr="00BE1494">
        <w:trPr>
          <w:trHeight w:val="518"/>
        </w:trPr>
        <w:tc>
          <w:tcPr>
            <w:tcW w:w="1076" w:type="dxa"/>
          </w:tcPr>
          <w:p w14:paraId="6EEEEAA5" w14:textId="77777777" w:rsidR="00544BFA" w:rsidRDefault="00544BFA" w:rsidP="00BE1494">
            <w:pPr>
              <w:pStyle w:val="TableParagraph"/>
              <w:spacing w:before="121"/>
              <w:ind w:left="13"/>
              <w:jc w:val="center"/>
              <w:rPr>
                <w:b/>
                <w:sz w:val="24"/>
              </w:rPr>
            </w:pPr>
            <w:r>
              <w:rPr>
                <w:b/>
                <w:spacing w:val="-10"/>
                <w:sz w:val="24"/>
              </w:rPr>
              <w:t>1</w:t>
            </w:r>
          </w:p>
        </w:tc>
        <w:tc>
          <w:tcPr>
            <w:tcW w:w="4567" w:type="dxa"/>
          </w:tcPr>
          <w:p w14:paraId="5EAC9E52" w14:textId="77777777" w:rsidR="00544BFA" w:rsidRDefault="00544BFA" w:rsidP="00BE1494">
            <w:pPr>
              <w:pStyle w:val="TableParagraph"/>
              <w:spacing w:line="250" w:lineRule="exact"/>
              <w:ind w:left="105"/>
              <w:rPr>
                <w:b/>
                <w:sz w:val="21"/>
              </w:rPr>
            </w:pPr>
            <w:r>
              <w:rPr>
                <w:b/>
                <w:sz w:val="24"/>
              </w:rPr>
              <w:t>Problem</w:t>
            </w:r>
            <w:r>
              <w:rPr>
                <w:b/>
                <w:spacing w:val="-12"/>
                <w:sz w:val="24"/>
              </w:rPr>
              <w:t xml:space="preserve"> </w:t>
            </w:r>
            <w:r>
              <w:rPr>
                <w:b/>
                <w:sz w:val="24"/>
              </w:rPr>
              <w:t>Statement</w:t>
            </w:r>
            <w:r>
              <w:rPr>
                <w:b/>
                <w:spacing w:val="-7"/>
                <w:sz w:val="24"/>
              </w:rPr>
              <w:t xml:space="preserve"> </w:t>
            </w:r>
            <w:r>
              <w:rPr>
                <w:b/>
                <w:sz w:val="24"/>
              </w:rPr>
              <w:t>in</w:t>
            </w:r>
            <w:r>
              <w:rPr>
                <w:b/>
                <w:spacing w:val="-8"/>
                <w:sz w:val="24"/>
              </w:rPr>
              <w:t xml:space="preserve"> </w:t>
            </w:r>
            <w:r>
              <w:rPr>
                <w:b/>
                <w:sz w:val="21"/>
              </w:rPr>
              <w:t>MapReduce-based</w:t>
            </w:r>
            <w:r>
              <w:rPr>
                <w:b/>
                <w:spacing w:val="-11"/>
                <w:sz w:val="21"/>
              </w:rPr>
              <w:t xml:space="preserve"> </w:t>
            </w:r>
            <w:r>
              <w:rPr>
                <w:b/>
                <w:sz w:val="21"/>
              </w:rPr>
              <w:t>big data classification model</w:t>
            </w:r>
          </w:p>
        </w:tc>
        <w:tc>
          <w:tcPr>
            <w:tcW w:w="1811" w:type="dxa"/>
          </w:tcPr>
          <w:p w14:paraId="1F429CAA" w14:textId="77777777" w:rsidR="00544BFA" w:rsidRDefault="00544BFA" w:rsidP="00BE1494">
            <w:pPr>
              <w:pStyle w:val="TableParagraph"/>
              <w:spacing w:before="121"/>
              <w:ind w:left="5"/>
              <w:jc w:val="center"/>
              <w:rPr>
                <w:b/>
                <w:sz w:val="24"/>
              </w:rPr>
            </w:pPr>
            <w:r>
              <w:rPr>
                <w:b/>
                <w:spacing w:val="-5"/>
                <w:sz w:val="24"/>
              </w:rPr>
              <w:t>(5)</w:t>
            </w:r>
          </w:p>
        </w:tc>
      </w:tr>
      <w:tr w:rsidR="00544BFA" w14:paraId="6CEBFD4A" w14:textId="77777777" w:rsidTr="00BE1494">
        <w:trPr>
          <w:trHeight w:val="517"/>
        </w:trPr>
        <w:tc>
          <w:tcPr>
            <w:tcW w:w="1076" w:type="dxa"/>
          </w:tcPr>
          <w:p w14:paraId="3EAA8983" w14:textId="77777777" w:rsidR="00544BFA" w:rsidRDefault="00544BFA" w:rsidP="00BE1494">
            <w:pPr>
              <w:pStyle w:val="TableParagraph"/>
              <w:spacing w:before="116"/>
              <w:ind w:left="13"/>
              <w:jc w:val="center"/>
              <w:rPr>
                <w:b/>
                <w:sz w:val="24"/>
              </w:rPr>
            </w:pPr>
            <w:r>
              <w:rPr>
                <w:b/>
                <w:spacing w:val="-10"/>
                <w:sz w:val="24"/>
              </w:rPr>
              <w:t>2</w:t>
            </w:r>
          </w:p>
        </w:tc>
        <w:tc>
          <w:tcPr>
            <w:tcW w:w="4567" w:type="dxa"/>
          </w:tcPr>
          <w:p w14:paraId="2F6A4740" w14:textId="77777777" w:rsidR="00544BFA" w:rsidRDefault="00544BFA" w:rsidP="00BE1494">
            <w:pPr>
              <w:pStyle w:val="TableParagraph"/>
              <w:spacing w:line="250" w:lineRule="exact"/>
              <w:ind w:left="105" w:right="228"/>
              <w:rPr>
                <w:b/>
                <w:sz w:val="21"/>
              </w:rPr>
            </w:pPr>
            <w:r>
              <w:rPr>
                <w:b/>
                <w:sz w:val="24"/>
              </w:rPr>
              <w:t>Proposed</w:t>
            </w:r>
            <w:r>
              <w:rPr>
                <w:b/>
                <w:spacing w:val="-9"/>
                <w:sz w:val="24"/>
              </w:rPr>
              <w:t xml:space="preserve"> </w:t>
            </w:r>
            <w:r>
              <w:rPr>
                <w:b/>
                <w:sz w:val="24"/>
              </w:rPr>
              <w:t>Design</w:t>
            </w:r>
            <w:r>
              <w:rPr>
                <w:b/>
                <w:spacing w:val="-8"/>
                <w:sz w:val="24"/>
              </w:rPr>
              <w:t xml:space="preserve"> </w:t>
            </w:r>
            <w:r>
              <w:rPr>
                <w:b/>
                <w:sz w:val="24"/>
              </w:rPr>
              <w:t>Work</w:t>
            </w:r>
            <w:r>
              <w:rPr>
                <w:b/>
                <w:spacing w:val="-12"/>
                <w:sz w:val="24"/>
              </w:rPr>
              <w:t xml:space="preserve"> </w:t>
            </w:r>
            <w:r>
              <w:rPr>
                <w:b/>
                <w:sz w:val="24"/>
              </w:rPr>
              <w:t>in</w:t>
            </w:r>
            <w:r>
              <w:rPr>
                <w:b/>
                <w:spacing w:val="-5"/>
                <w:sz w:val="24"/>
              </w:rPr>
              <w:t xml:space="preserve"> </w:t>
            </w:r>
            <w:r>
              <w:rPr>
                <w:b/>
                <w:sz w:val="21"/>
              </w:rPr>
              <w:t>MapReduce- based big data classification model</w:t>
            </w:r>
          </w:p>
        </w:tc>
        <w:tc>
          <w:tcPr>
            <w:tcW w:w="1811" w:type="dxa"/>
          </w:tcPr>
          <w:p w14:paraId="1B3C21DE" w14:textId="77777777" w:rsidR="00544BFA" w:rsidRDefault="00544BFA" w:rsidP="00BE1494">
            <w:pPr>
              <w:pStyle w:val="TableParagraph"/>
              <w:spacing w:before="116"/>
              <w:ind w:left="5" w:right="5"/>
              <w:jc w:val="center"/>
              <w:rPr>
                <w:b/>
                <w:sz w:val="24"/>
              </w:rPr>
            </w:pPr>
            <w:r>
              <w:rPr>
                <w:b/>
                <w:spacing w:val="-4"/>
                <w:sz w:val="24"/>
              </w:rPr>
              <w:t>(20)</w:t>
            </w:r>
          </w:p>
        </w:tc>
      </w:tr>
      <w:tr w:rsidR="00544BFA" w14:paraId="0E6830A3" w14:textId="77777777" w:rsidTr="00BE1494">
        <w:trPr>
          <w:trHeight w:val="844"/>
        </w:trPr>
        <w:tc>
          <w:tcPr>
            <w:tcW w:w="1076" w:type="dxa"/>
          </w:tcPr>
          <w:p w14:paraId="3460F034" w14:textId="77777777" w:rsidR="00544BFA" w:rsidRDefault="00544BFA" w:rsidP="00BE1494">
            <w:pPr>
              <w:pStyle w:val="TableParagraph"/>
            </w:pPr>
          </w:p>
        </w:tc>
        <w:tc>
          <w:tcPr>
            <w:tcW w:w="4567" w:type="dxa"/>
          </w:tcPr>
          <w:p w14:paraId="05EBB929" w14:textId="77777777" w:rsidR="00544BFA" w:rsidRDefault="00544BFA" w:rsidP="00544BFA">
            <w:pPr>
              <w:pStyle w:val="TableParagraph"/>
              <w:numPr>
                <w:ilvl w:val="0"/>
                <w:numId w:val="12"/>
              </w:numPr>
              <w:tabs>
                <w:tab w:val="left" w:pos="825"/>
              </w:tabs>
              <w:spacing w:line="237" w:lineRule="auto"/>
              <w:ind w:right="684"/>
              <w:rPr>
                <w:sz w:val="24"/>
              </w:rPr>
            </w:pPr>
            <w:r>
              <w:rPr>
                <w:sz w:val="24"/>
              </w:rPr>
              <w:t>Identifying</w:t>
            </w:r>
            <w:r>
              <w:rPr>
                <w:spacing w:val="-12"/>
                <w:sz w:val="24"/>
              </w:rPr>
              <w:t xml:space="preserve"> </w:t>
            </w:r>
            <w:r>
              <w:rPr>
                <w:sz w:val="24"/>
              </w:rPr>
              <w:t>Key</w:t>
            </w:r>
            <w:r>
              <w:rPr>
                <w:spacing w:val="-15"/>
                <w:sz w:val="24"/>
              </w:rPr>
              <w:t xml:space="preserve"> </w:t>
            </w:r>
            <w:r>
              <w:rPr>
                <w:sz w:val="24"/>
              </w:rPr>
              <w:t>Components</w:t>
            </w:r>
            <w:r>
              <w:rPr>
                <w:spacing w:val="-12"/>
                <w:sz w:val="24"/>
              </w:rPr>
              <w:t xml:space="preserve"> </w:t>
            </w:r>
            <w:r>
              <w:rPr>
                <w:sz w:val="24"/>
              </w:rPr>
              <w:t>in MapReduce-based big data</w:t>
            </w:r>
          </w:p>
          <w:p w14:paraId="3F2B0B33" w14:textId="77777777" w:rsidR="00544BFA" w:rsidRDefault="00544BFA" w:rsidP="00BE1494">
            <w:pPr>
              <w:pStyle w:val="TableParagraph"/>
              <w:spacing w:line="261" w:lineRule="exact"/>
              <w:ind w:left="825"/>
              <w:rPr>
                <w:sz w:val="24"/>
              </w:rPr>
            </w:pPr>
            <w:r>
              <w:rPr>
                <w:sz w:val="24"/>
              </w:rPr>
              <w:t>classification</w:t>
            </w:r>
            <w:r>
              <w:rPr>
                <w:spacing w:val="-8"/>
                <w:sz w:val="24"/>
              </w:rPr>
              <w:t xml:space="preserve"> </w:t>
            </w:r>
            <w:r>
              <w:rPr>
                <w:spacing w:val="-4"/>
                <w:sz w:val="24"/>
              </w:rPr>
              <w:t>model</w:t>
            </w:r>
          </w:p>
        </w:tc>
        <w:tc>
          <w:tcPr>
            <w:tcW w:w="1811" w:type="dxa"/>
          </w:tcPr>
          <w:p w14:paraId="71596AEE" w14:textId="77777777" w:rsidR="00544BFA" w:rsidRDefault="00544BFA" w:rsidP="00BE1494">
            <w:pPr>
              <w:pStyle w:val="TableParagraph"/>
              <w:spacing w:before="275"/>
              <w:ind w:left="5"/>
              <w:jc w:val="center"/>
              <w:rPr>
                <w:sz w:val="24"/>
              </w:rPr>
            </w:pPr>
            <w:r>
              <w:rPr>
                <w:spacing w:val="-5"/>
                <w:sz w:val="24"/>
              </w:rPr>
              <w:t>(5)</w:t>
            </w:r>
          </w:p>
        </w:tc>
      </w:tr>
      <w:tr w:rsidR="00544BFA" w14:paraId="06E5C20C" w14:textId="77777777" w:rsidTr="00BE1494">
        <w:trPr>
          <w:trHeight w:val="571"/>
        </w:trPr>
        <w:tc>
          <w:tcPr>
            <w:tcW w:w="1076" w:type="dxa"/>
          </w:tcPr>
          <w:p w14:paraId="4E1EA093" w14:textId="77777777" w:rsidR="00544BFA" w:rsidRDefault="00544BFA" w:rsidP="00BE1494">
            <w:pPr>
              <w:pStyle w:val="TableParagraph"/>
            </w:pPr>
          </w:p>
        </w:tc>
        <w:tc>
          <w:tcPr>
            <w:tcW w:w="4567" w:type="dxa"/>
          </w:tcPr>
          <w:p w14:paraId="08030C8F" w14:textId="77777777" w:rsidR="00544BFA" w:rsidRDefault="00544BFA" w:rsidP="00544BFA">
            <w:pPr>
              <w:pStyle w:val="TableParagraph"/>
              <w:numPr>
                <w:ilvl w:val="0"/>
                <w:numId w:val="11"/>
              </w:numPr>
              <w:tabs>
                <w:tab w:val="left" w:pos="825"/>
              </w:tabs>
              <w:spacing w:before="3" w:line="274" w:lineRule="exact"/>
              <w:ind w:right="359"/>
              <w:rPr>
                <w:sz w:val="24"/>
              </w:rPr>
            </w:pPr>
            <w:r>
              <w:rPr>
                <w:sz w:val="24"/>
              </w:rPr>
              <w:t>Functionality</w:t>
            </w:r>
            <w:r>
              <w:rPr>
                <w:spacing w:val="-15"/>
                <w:sz w:val="24"/>
              </w:rPr>
              <w:t xml:space="preserve"> </w:t>
            </w:r>
            <w:r>
              <w:rPr>
                <w:sz w:val="24"/>
              </w:rPr>
              <w:t>in</w:t>
            </w:r>
            <w:r>
              <w:rPr>
                <w:spacing w:val="-15"/>
                <w:sz w:val="24"/>
              </w:rPr>
              <w:t xml:space="preserve"> </w:t>
            </w:r>
            <w:r>
              <w:rPr>
                <w:sz w:val="24"/>
              </w:rPr>
              <w:t>MapReduce-based big data classification model</w:t>
            </w:r>
          </w:p>
        </w:tc>
        <w:tc>
          <w:tcPr>
            <w:tcW w:w="1811" w:type="dxa"/>
          </w:tcPr>
          <w:p w14:paraId="780585AA" w14:textId="77777777" w:rsidR="00544BFA" w:rsidRDefault="00544BFA" w:rsidP="00BE1494">
            <w:pPr>
              <w:pStyle w:val="TableParagraph"/>
              <w:spacing w:before="141"/>
              <w:ind w:left="5"/>
              <w:jc w:val="center"/>
              <w:rPr>
                <w:sz w:val="24"/>
              </w:rPr>
            </w:pPr>
            <w:r>
              <w:rPr>
                <w:spacing w:val="-5"/>
                <w:sz w:val="24"/>
              </w:rPr>
              <w:t>(5)</w:t>
            </w:r>
          </w:p>
        </w:tc>
      </w:tr>
      <w:tr w:rsidR="00544BFA" w14:paraId="0B93DEA0" w14:textId="77777777" w:rsidTr="00BE1494">
        <w:trPr>
          <w:trHeight w:val="397"/>
        </w:trPr>
        <w:tc>
          <w:tcPr>
            <w:tcW w:w="1076" w:type="dxa"/>
          </w:tcPr>
          <w:p w14:paraId="3752006E" w14:textId="77777777" w:rsidR="00544BFA" w:rsidRDefault="00544BFA" w:rsidP="00BE1494">
            <w:pPr>
              <w:pStyle w:val="TableParagraph"/>
            </w:pPr>
          </w:p>
        </w:tc>
        <w:tc>
          <w:tcPr>
            <w:tcW w:w="4567" w:type="dxa"/>
          </w:tcPr>
          <w:p w14:paraId="5FE74D08" w14:textId="77777777" w:rsidR="00544BFA" w:rsidRDefault="00544BFA" w:rsidP="00544BFA">
            <w:pPr>
              <w:pStyle w:val="TableParagraph"/>
              <w:numPr>
                <w:ilvl w:val="0"/>
                <w:numId w:val="10"/>
              </w:numPr>
              <w:tabs>
                <w:tab w:val="left" w:pos="824"/>
              </w:tabs>
              <w:spacing w:before="46"/>
              <w:ind w:left="824" w:hanging="359"/>
              <w:rPr>
                <w:sz w:val="24"/>
              </w:rPr>
            </w:pPr>
            <w:r>
              <w:rPr>
                <w:sz w:val="24"/>
              </w:rPr>
              <w:t>Matchmaking</w:t>
            </w:r>
            <w:r>
              <w:rPr>
                <w:spacing w:val="-2"/>
                <w:sz w:val="24"/>
              </w:rPr>
              <w:t xml:space="preserve"> </w:t>
            </w:r>
            <w:r>
              <w:rPr>
                <w:sz w:val="24"/>
              </w:rPr>
              <w:t>Architectural</w:t>
            </w:r>
            <w:r>
              <w:rPr>
                <w:spacing w:val="-10"/>
                <w:sz w:val="24"/>
              </w:rPr>
              <w:t xml:space="preserve"> </w:t>
            </w:r>
            <w:r>
              <w:rPr>
                <w:spacing w:val="-2"/>
                <w:sz w:val="24"/>
              </w:rPr>
              <w:t>Design</w:t>
            </w:r>
          </w:p>
        </w:tc>
        <w:tc>
          <w:tcPr>
            <w:tcW w:w="1811" w:type="dxa"/>
          </w:tcPr>
          <w:p w14:paraId="47831A47" w14:textId="77777777" w:rsidR="00544BFA" w:rsidRDefault="00544BFA" w:rsidP="00BE1494">
            <w:pPr>
              <w:pStyle w:val="TableParagraph"/>
              <w:spacing w:before="54"/>
              <w:ind w:left="5" w:right="5"/>
              <w:jc w:val="center"/>
              <w:rPr>
                <w:sz w:val="24"/>
              </w:rPr>
            </w:pPr>
            <w:r>
              <w:rPr>
                <w:spacing w:val="-4"/>
                <w:sz w:val="24"/>
              </w:rPr>
              <w:t>(10)</w:t>
            </w:r>
          </w:p>
        </w:tc>
      </w:tr>
      <w:tr w:rsidR="00544BFA" w14:paraId="2E262732" w14:textId="77777777" w:rsidTr="00BE1494">
        <w:trPr>
          <w:trHeight w:val="397"/>
        </w:trPr>
        <w:tc>
          <w:tcPr>
            <w:tcW w:w="1076" w:type="dxa"/>
          </w:tcPr>
          <w:p w14:paraId="42D068E1" w14:textId="77777777" w:rsidR="00544BFA" w:rsidRDefault="00544BFA" w:rsidP="00BE1494">
            <w:pPr>
              <w:pStyle w:val="TableParagraph"/>
              <w:spacing w:before="54"/>
              <w:ind w:left="13"/>
              <w:jc w:val="center"/>
              <w:rPr>
                <w:b/>
                <w:sz w:val="24"/>
              </w:rPr>
            </w:pPr>
            <w:r>
              <w:rPr>
                <w:b/>
                <w:spacing w:val="-10"/>
                <w:sz w:val="24"/>
              </w:rPr>
              <w:t>3</w:t>
            </w:r>
          </w:p>
        </w:tc>
        <w:tc>
          <w:tcPr>
            <w:tcW w:w="4567" w:type="dxa"/>
          </w:tcPr>
          <w:p w14:paraId="505467E3" w14:textId="77777777" w:rsidR="00544BFA" w:rsidRDefault="00544BFA" w:rsidP="00BE1494">
            <w:pPr>
              <w:pStyle w:val="TableParagraph"/>
              <w:spacing w:before="54"/>
              <w:ind w:left="105"/>
              <w:rPr>
                <w:b/>
                <w:sz w:val="24"/>
              </w:rPr>
            </w:pPr>
            <w:r>
              <w:rPr>
                <w:b/>
                <w:sz w:val="24"/>
              </w:rPr>
              <w:t>Best</w:t>
            </w:r>
            <w:r>
              <w:rPr>
                <w:b/>
                <w:spacing w:val="-1"/>
                <w:sz w:val="24"/>
              </w:rPr>
              <w:t xml:space="preserve"> </w:t>
            </w:r>
            <w:r>
              <w:rPr>
                <w:b/>
                <w:sz w:val="24"/>
              </w:rPr>
              <w:t>cloud</w:t>
            </w:r>
            <w:r>
              <w:rPr>
                <w:b/>
                <w:spacing w:val="-2"/>
                <w:sz w:val="24"/>
              </w:rPr>
              <w:t xml:space="preserve"> </w:t>
            </w:r>
            <w:r>
              <w:rPr>
                <w:b/>
                <w:sz w:val="24"/>
              </w:rPr>
              <w:t>node</w:t>
            </w:r>
            <w:r>
              <w:rPr>
                <w:b/>
                <w:spacing w:val="-8"/>
                <w:sz w:val="24"/>
              </w:rPr>
              <w:t xml:space="preserve"> </w:t>
            </w:r>
            <w:r>
              <w:rPr>
                <w:b/>
                <w:sz w:val="24"/>
              </w:rPr>
              <w:t xml:space="preserve">prediction </w:t>
            </w:r>
            <w:r>
              <w:rPr>
                <w:b/>
                <w:spacing w:val="-2"/>
                <w:sz w:val="24"/>
              </w:rPr>
              <w:t>Design</w:t>
            </w:r>
          </w:p>
        </w:tc>
        <w:tc>
          <w:tcPr>
            <w:tcW w:w="1811" w:type="dxa"/>
          </w:tcPr>
          <w:p w14:paraId="51225BBC" w14:textId="77777777" w:rsidR="00544BFA" w:rsidRDefault="00544BFA" w:rsidP="00BE1494">
            <w:pPr>
              <w:pStyle w:val="TableParagraph"/>
              <w:spacing w:before="54"/>
              <w:ind w:left="5" w:right="5"/>
              <w:jc w:val="center"/>
              <w:rPr>
                <w:b/>
                <w:sz w:val="24"/>
              </w:rPr>
            </w:pPr>
            <w:r>
              <w:rPr>
                <w:b/>
                <w:spacing w:val="-4"/>
                <w:sz w:val="24"/>
              </w:rPr>
              <w:t>(20)</w:t>
            </w:r>
          </w:p>
        </w:tc>
      </w:tr>
      <w:tr w:rsidR="00544BFA" w14:paraId="5B376546" w14:textId="77777777" w:rsidTr="00BE1494">
        <w:trPr>
          <w:trHeight w:val="393"/>
        </w:trPr>
        <w:tc>
          <w:tcPr>
            <w:tcW w:w="1076" w:type="dxa"/>
          </w:tcPr>
          <w:p w14:paraId="08BA7239" w14:textId="77777777" w:rsidR="00544BFA" w:rsidRDefault="00544BFA" w:rsidP="00BE1494">
            <w:pPr>
              <w:pStyle w:val="TableParagraph"/>
            </w:pPr>
          </w:p>
        </w:tc>
        <w:tc>
          <w:tcPr>
            <w:tcW w:w="4567" w:type="dxa"/>
          </w:tcPr>
          <w:p w14:paraId="73BCAC00" w14:textId="77777777" w:rsidR="00544BFA" w:rsidRDefault="00544BFA" w:rsidP="00544BFA">
            <w:pPr>
              <w:pStyle w:val="TableParagraph"/>
              <w:numPr>
                <w:ilvl w:val="0"/>
                <w:numId w:val="9"/>
              </w:numPr>
              <w:tabs>
                <w:tab w:val="left" w:pos="824"/>
              </w:tabs>
              <w:spacing w:before="41"/>
              <w:ind w:left="824" w:hanging="359"/>
              <w:rPr>
                <w:sz w:val="24"/>
              </w:rPr>
            </w:pPr>
            <w:r>
              <w:rPr>
                <w:spacing w:val="-2"/>
                <w:sz w:val="24"/>
              </w:rPr>
              <w:t>Layout</w:t>
            </w:r>
          </w:p>
        </w:tc>
        <w:tc>
          <w:tcPr>
            <w:tcW w:w="1811" w:type="dxa"/>
          </w:tcPr>
          <w:p w14:paraId="281F7E27" w14:textId="77777777" w:rsidR="00544BFA" w:rsidRDefault="00544BFA" w:rsidP="00BE1494">
            <w:pPr>
              <w:pStyle w:val="TableParagraph"/>
              <w:spacing w:before="49"/>
              <w:ind w:left="5" w:right="5"/>
              <w:jc w:val="center"/>
              <w:rPr>
                <w:sz w:val="24"/>
              </w:rPr>
            </w:pPr>
            <w:r>
              <w:rPr>
                <w:spacing w:val="-4"/>
                <w:sz w:val="24"/>
              </w:rPr>
              <w:t>(10)</w:t>
            </w:r>
          </w:p>
        </w:tc>
      </w:tr>
      <w:tr w:rsidR="00544BFA" w14:paraId="2216A3F4" w14:textId="77777777" w:rsidTr="00BE1494">
        <w:trPr>
          <w:trHeight w:val="398"/>
        </w:trPr>
        <w:tc>
          <w:tcPr>
            <w:tcW w:w="1076" w:type="dxa"/>
          </w:tcPr>
          <w:p w14:paraId="773516BA" w14:textId="77777777" w:rsidR="00544BFA" w:rsidRDefault="00544BFA" w:rsidP="00BE1494">
            <w:pPr>
              <w:pStyle w:val="TableParagraph"/>
            </w:pPr>
          </w:p>
        </w:tc>
        <w:tc>
          <w:tcPr>
            <w:tcW w:w="4567" w:type="dxa"/>
          </w:tcPr>
          <w:p w14:paraId="4AB5D7C7" w14:textId="77777777" w:rsidR="00544BFA" w:rsidRDefault="00544BFA" w:rsidP="00544BFA">
            <w:pPr>
              <w:pStyle w:val="TableParagraph"/>
              <w:numPr>
                <w:ilvl w:val="0"/>
                <w:numId w:val="8"/>
              </w:numPr>
              <w:tabs>
                <w:tab w:val="left" w:pos="824"/>
              </w:tabs>
              <w:spacing w:before="47"/>
              <w:ind w:left="824" w:hanging="359"/>
              <w:rPr>
                <w:sz w:val="24"/>
              </w:rPr>
            </w:pPr>
            <w:r>
              <w:rPr>
                <w:spacing w:val="-2"/>
                <w:sz w:val="24"/>
              </w:rPr>
              <w:t>User-Friendly</w:t>
            </w:r>
          </w:p>
        </w:tc>
        <w:tc>
          <w:tcPr>
            <w:tcW w:w="1811" w:type="dxa"/>
          </w:tcPr>
          <w:p w14:paraId="3D23D106" w14:textId="77777777" w:rsidR="00544BFA" w:rsidRDefault="00544BFA" w:rsidP="00BE1494">
            <w:pPr>
              <w:pStyle w:val="TableParagraph"/>
              <w:spacing w:before="54"/>
              <w:ind w:left="5"/>
              <w:jc w:val="center"/>
              <w:rPr>
                <w:sz w:val="24"/>
              </w:rPr>
            </w:pPr>
            <w:r>
              <w:rPr>
                <w:spacing w:val="-5"/>
                <w:sz w:val="24"/>
              </w:rPr>
              <w:t>(5)</w:t>
            </w:r>
          </w:p>
        </w:tc>
      </w:tr>
      <w:tr w:rsidR="00544BFA" w14:paraId="0D8EC723" w14:textId="77777777" w:rsidTr="00BE1494">
        <w:trPr>
          <w:trHeight w:val="397"/>
        </w:trPr>
        <w:tc>
          <w:tcPr>
            <w:tcW w:w="1076" w:type="dxa"/>
          </w:tcPr>
          <w:p w14:paraId="599C9A23" w14:textId="77777777" w:rsidR="00544BFA" w:rsidRDefault="00544BFA" w:rsidP="00BE1494">
            <w:pPr>
              <w:pStyle w:val="TableParagraph"/>
            </w:pPr>
          </w:p>
        </w:tc>
        <w:tc>
          <w:tcPr>
            <w:tcW w:w="4567" w:type="dxa"/>
          </w:tcPr>
          <w:p w14:paraId="67D20A07" w14:textId="77777777" w:rsidR="00544BFA" w:rsidRDefault="00544BFA" w:rsidP="00544BFA">
            <w:pPr>
              <w:pStyle w:val="TableParagraph"/>
              <w:numPr>
                <w:ilvl w:val="0"/>
                <w:numId w:val="7"/>
              </w:numPr>
              <w:tabs>
                <w:tab w:val="left" w:pos="824"/>
              </w:tabs>
              <w:spacing w:before="46"/>
              <w:ind w:left="824" w:hanging="359"/>
              <w:rPr>
                <w:sz w:val="24"/>
              </w:rPr>
            </w:pPr>
            <w:r>
              <w:rPr>
                <w:sz w:val="24"/>
              </w:rPr>
              <w:t>Resource</w:t>
            </w:r>
            <w:r>
              <w:rPr>
                <w:spacing w:val="-1"/>
                <w:sz w:val="24"/>
              </w:rPr>
              <w:t xml:space="preserve"> </w:t>
            </w:r>
            <w:r>
              <w:rPr>
                <w:spacing w:val="-2"/>
                <w:sz w:val="24"/>
              </w:rPr>
              <w:t>Selection</w:t>
            </w:r>
          </w:p>
        </w:tc>
        <w:tc>
          <w:tcPr>
            <w:tcW w:w="1811" w:type="dxa"/>
          </w:tcPr>
          <w:p w14:paraId="7FD79C29" w14:textId="77777777" w:rsidR="00544BFA" w:rsidRDefault="00544BFA" w:rsidP="00BE1494">
            <w:pPr>
              <w:pStyle w:val="TableParagraph"/>
              <w:spacing w:before="54"/>
              <w:ind w:left="5"/>
              <w:jc w:val="center"/>
              <w:rPr>
                <w:sz w:val="24"/>
              </w:rPr>
            </w:pPr>
            <w:r>
              <w:rPr>
                <w:spacing w:val="-5"/>
                <w:sz w:val="24"/>
              </w:rPr>
              <w:t>(5)</w:t>
            </w:r>
          </w:p>
        </w:tc>
      </w:tr>
      <w:tr w:rsidR="00544BFA" w14:paraId="44B6CF70" w14:textId="77777777" w:rsidTr="00BE1494">
        <w:trPr>
          <w:trHeight w:val="398"/>
        </w:trPr>
        <w:tc>
          <w:tcPr>
            <w:tcW w:w="1076" w:type="dxa"/>
          </w:tcPr>
          <w:p w14:paraId="397A2F1B" w14:textId="77777777" w:rsidR="00544BFA" w:rsidRDefault="00544BFA" w:rsidP="00BE1494">
            <w:pPr>
              <w:pStyle w:val="TableParagraph"/>
              <w:spacing w:before="59"/>
              <w:ind w:left="13"/>
              <w:jc w:val="center"/>
              <w:rPr>
                <w:b/>
                <w:sz w:val="24"/>
              </w:rPr>
            </w:pPr>
            <w:r>
              <w:rPr>
                <w:b/>
                <w:spacing w:val="-10"/>
                <w:sz w:val="24"/>
              </w:rPr>
              <w:t>4</w:t>
            </w:r>
          </w:p>
        </w:tc>
        <w:tc>
          <w:tcPr>
            <w:tcW w:w="4567" w:type="dxa"/>
          </w:tcPr>
          <w:p w14:paraId="1F6DEACA" w14:textId="77777777" w:rsidR="00544BFA" w:rsidRDefault="00544BFA" w:rsidP="00BE1494">
            <w:pPr>
              <w:pStyle w:val="TableParagraph"/>
              <w:spacing w:before="59"/>
              <w:ind w:left="105"/>
              <w:rPr>
                <w:b/>
                <w:sz w:val="24"/>
              </w:rPr>
            </w:pPr>
            <w:r>
              <w:rPr>
                <w:b/>
                <w:sz w:val="24"/>
              </w:rPr>
              <w:t>Program</w:t>
            </w:r>
            <w:r>
              <w:rPr>
                <w:b/>
                <w:spacing w:val="-3"/>
                <w:sz w:val="24"/>
              </w:rPr>
              <w:t xml:space="preserve"> </w:t>
            </w:r>
            <w:r>
              <w:rPr>
                <w:b/>
                <w:sz w:val="24"/>
              </w:rPr>
              <w:t>/</w:t>
            </w:r>
            <w:r>
              <w:rPr>
                <w:b/>
                <w:spacing w:val="1"/>
                <w:sz w:val="24"/>
              </w:rPr>
              <w:t xml:space="preserve"> </w:t>
            </w:r>
            <w:r>
              <w:rPr>
                <w:b/>
                <w:spacing w:val="-2"/>
                <w:sz w:val="24"/>
              </w:rPr>
              <w:t>Coding</w:t>
            </w:r>
          </w:p>
        </w:tc>
        <w:tc>
          <w:tcPr>
            <w:tcW w:w="1811" w:type="dxa"/>
          </w:tcPr>
          <w:p w14:paraId="56D501E7" w14:textId="77777777" w:rsidR="00544BFA" w:rsidRDefault="00544BFA" w:rsidP="00BE1494">
            <w:pPr>
              <w:pStyle w:val="TableParagraph"/>
              <w:spacing w:before="59"/>
              <w:ind w:left="5" w:right="5"/>
              <w:jc w:val="center"/>
              <w:rPr>
                <w:b/>
                <w:sz w:val="24"/>
              </w:rPr>
            </w:pPr>
            <w:r>
              <w:rPr>
                <w:b/>
                <w:spacing w:val="-4"/>
                <w:sz w:val="24"/>
              </w:rPr>
              <w:t>(20)</w:t>
            </w:r>
          </w:p>
        </w:tc>
      </w:tr>
      <w:tr w:rsidR="00544BFA" w14:paraId="1BD653E2" w14:textId="77777777" w:rsidTr="00BE1494">
        <w:trPr>
          <w:trHeight w:val="393"/>
        </w:trPr>
        <w:tc>
          <w:tcPr>
            <w:tcW w:w="1076" w:type="dxa"/>
          </w:tcPr>
          <w:p w14:paraId="3440D155" w14:textId="77777777" w:rsidR="00544BFA" w:rsidRDefault="00544BFA" w:rsidP="00BE1494">
            <w:pPr>
              <w:pStyle w:val="TableParagraph"/>
            </w:pPr>
          </w:p>
        </w:tc>
        <w:tc>
          <w:tcPr>
            <w:tcW w:w="4567" w:type="dxa"/>
          </w:tcPr>
          <w:p w14:paraId="35AB74F5" w14:textId="77777777" w:rsidR="00544BFA" w:rsidRDefault="00544BFA" w:rsidP="00544BFA">
            <w:pPr>
              <w:pStyle w:val="TableParagraph"/>
              <w:numPr>
                <w:ilvl w:val="0"/>
                <w:numId w:val="6"/>
              </w:numPr>
              <w:tabs>
                <w:tab w:val="left" w:pos="824"/>
              </w:tabs>
              <w:spacing w:before="46"/>
              <w:ind w:left="824" w:hanging="359"/>
              <w:rPr>
                <w:sz w:val="24"/>
              </w:rPr>
            </w:pPr>
            <w:r>
              <w:rPr>
                <w:sz w:val="24"/>
              </w:rPr>
              <w:t>Language</w:t>
            </w:r>
            <w:r>
              <w:rPr>
                <w:spacing w:val="-7"/>
                <w:sz w:val="24"/>
              </w:rPr>
              <w:t xml:space="preserve"> </w:t>
            </w:r>
            <w:r>
              <w:rPr>
                <w:spacing w:val="-4"/>
                <w:sz w:val="24"/>
              </w:rPr>
              <w:t>code</w:t>
            </w:r>
          </w:p>
        </w:tc>
        <w:tc>
          <w:tcPr>
            <w:tcW w:w="1811" w:type="dxa"/>
          </w:tcPr>
          <w:p w14:paraId="0DB2B4FF" w14:textId="77777777" w:rsidR="00544BFA" w:rsidRDefault="00544BFA" w:rsidP="00BE1494">
            <w:pPr>
              <w:pStyle w:val="TableParagraph"/>
              <w:spacing w:before="49"/>
              <w:ind w:left="5"/>
              <w:jc w:val="center"/>
              <w:rPr>
                <w:sz w:val="24"/>
              </w:rPr>
            </w:pPr>
            <w:r>
              <w:rPr>
                <w:spacing w:val="-5"/>
                <w:sz w:val="24"/>
              </w:rPr>
              <w:t>(5)</w:t>
            </w:r>
          </w:p>
        </w:tc>
      </w:tr>
      <w:tr w:rsidR="00544BFA" w14:paraId="1C3886DD" w14:textId="77777777" w:rsidTr="00BE1494">
        <w:trPr>
          <w:trHeight w:val="398"/>
        </w:trPr>
        <w:tc>
          <w:tcPr>
            <w:tcW w:w="1076" w:type="dxa"/>
          </w:tcPr>
          <w:p w14:paraId="085CD641" w14:textId="77777777" w:rsidR="00544BFA" w:rsidRDefault="00544BFA" w:rsidP="00BE1494">
            <w:pPr>
              <w:pStyle w:val="TableParagraph"/>
            </w:pPr>
          </w:p>
        </w:tc>
        <w:tc>
          <w:tcPr>
            <w:tcW w:w="4567" w:type="dxa"/>
          </w:tcPr>
          <w:p w14:paraId="6C942439" w14:textId="77777777" w:rsidR="00544BFA" w:rsidRDefault="00544BFA" w:rsidP="00544BFA">
            <w:pPr>
              <w:pStyle w:val="TableParagraph"/>
              <w:numPr>
                <w:ilvl w:val="0"/>
                <w:numId w:val="5"/>
              </w:numPr>
              <w:tabs>
                <w:tab w:val="left" w:pos="824"/>
              </w:tabs>
              <w:spacing w:before="47"/>
              <w:ind w:left="824" w:hanging="359"/>
              <w:rPr>
                <w:sz w:val="24"/>
              </w:rPr>
            </w:pPr>
            <w:r>
              <w:rPr>
                <w:spacing w:val="-2"/>
                <w:sz w:val="24"/>
              </w:rPr>
              <w:t>Algorithm/Program</w:t>
            </w:r>
          </w:p>
        </w:tc>
        <w:tc>
          <w:tcPr>
            <w:tcW w:w="1811" w:type="dxa"/>
          </w:tcPr>
          <w:p w14:paraId="0A3E89C8" w14:textId="77777777" w:rsidR="00544BFA" w:rsidRDefault="00544BFA" w:rsidP="00BE1494">
            <w:pPr>
              <w:pStyle w:val="TableParagraph"/>
              <w:spacing w:before="54"/>
              <w:ind w:left="5" w:right="5"/>
              <w:jc w:val="center"/>
              <w:rPr>
                <w:sz w:val="24"/>
              </w:rPr>
            </w:pPr>
            <w:r>
              <w:rPr>
                <w:spacing w:val="-4"/>
                <w:sz w:val="24"/>
              </w:rPr>
              <w:t>(10)</w:t>
            </w:r>
          </w:p>
        </w:tc>
      </w:tr>
      <w:tr w:rsidR="00544BFA" w14:paraId="47615277" w14:textId="77777777" w:rsidTr="00BE1494">
        <w:trPr>
          <w:trHeight w:val="398"/>
        </w:trPr>
        <w:tc>
          <w:tcPr>
            <w:tcW w:w="1076" w:type="dxa"/>
          </w:tcPr>
          <w:p w14:paraId="3F9A9185" w14:textId="77777777" w:rsidR="00544BFA" w:rsidRDefault="00544BFA" w:rsidP="00BE1494">
            <w:pPr>
              <w:pStyle w:val="TableParagraph"/>
            </w:pPr>
          </w:p>
        </w:tc>
        <w:tc>
          <w:tcPr>
            <w:tcW w:w="4567" w:type="dxa"/>
          </w:tcPr>
          <w:p w14:paraId="27CD6EDD" w14:textId="77777777" w:rsidR="00544BFA" w:rsidRDefault="00544BFA" w:rsidP="00544BFA">
            <w:pPr>
              <w:pStyle w:val="TableParagraph"/>
              <w:numPr>
                <w:ilvl w:val="0"/>
                <w:numId w:val="4"/>
              </w:numPr>
              <w:tabs>
                <w:tab w:val="left" w:pos="824"/>
              </w:tabs>
              <w:spacing w:before="46"/>
              <w:ind w:left="824" w:hanging="359"/>
              <w:rPr>
                <w:sz w:val="24"/>
              </w:rPr>
            </w:pPr>
            <w:r>
              <w:rPr>
                <w:spacing w:val="-2"/>
                <w:sz w:val="24"/>
              </w:rPr>
              <w:t>Execution</w:t>
            </w:r>
          </w:p>
        </w:tc>
        <w:tc>
          <w:tcPr>
            <w:tcW w:w="1811" w:type="dxa"/>
          </w:tcPr>
          <w:p w14:paraId="0F22DC12" w14:textId="77777777" w:rsidR="00544BFA" w:rsidRDefault="00544BFA" w:rsidP="00BE1494">
            <w:pPr>
              <w:pStyle w:val="TableParagraph"/>
              <w:spacing w:before="54"/>
              <w:ind w:left="5"/>
              <w:jc w:val="center"/>
              <w:rPr>
                <w:sz w:val="24"/>
              </w:rPr>
            </w:pPr>
            <w:r>
              <w:rPr>
                <w:spacing w:val="-5"/>
                <w:sz w:val="24"/>
              </w:rPr>
              <w:t>(5)</w:t>
            </w:r>
          </w:p>
        </w:tc>
      </w:tr>
      <w:tr w:rsidR="00544BFA" w14:paraId="590FCC0C" w14:textId="77777777" w:rsidTr="00BE1494">
        <w:trPr>
          <w:trHeight w:val="397"/>
        </w:trPr>
        <w:tc>
          <w:tcPr>
            <w:tcW w:w="1076" w:type="dxa"/>
          </w:tcPr>
          <w:p w14:paraId="7BA57458" w14:textId="77777777" w:rsidR="00544BFA" w:rsidRDefault="00544BFA" w:rsidP="00BE1494">
            <w:pPr>
              <w:pStyle w:val="TableParagraph"/>
              <w:spacing w:before="59"/>
              <w:ind w:left="13"/>
              <w:jc w:val="center"/>
              <w:rPr>
                <w:b/>
                <w:sz w:val="24"/>
              </w:rPr>
            </w:pPr>
            <w:r>
              <w:rPr>
                <w:b/>
                <w:spacing w:val="-10"/>
                <w:sz w:val="24"/>
              </w:rPr>
              <w:t>5</w:t>
            </w:r>
          </w:p>
        </w:tc>
        <w:tc>
          <w:tcPr>
            <w:tcW w:w="4567" w:type="dxa"/>
          </w:tcPr>
          <w:p w14:paraId="156D615D" w14:textId="77777777" w:rsidR="00544BFA" w:rsidRDefault="00544BFA" w:rsidP="00BE1494">
            <w:pPr>
              <w:pStyle w:val="TableParagraph"/>
              <w:spacing w:before="59"/>
              <w:ind w:left="105"/>
              <w:rPr>
                <w:b/>
                <w:sz w:val="24"/>
              </w:rPr>
            </w:pPr>
            <w:r>
              <w:rPr>
                <w:b/>
                <w:spacing w:val="-2"/>
                <w:sz w:val="24"/>
              </w:rPr>
              <w:t>Implementation</w:t>
            </w:r>
          </w:p>
        </w:tc>
        <w:tc>
          <w:tcPr>
            <w:tcW w:w="1811" w:type="dxa"/>
          </w:tcPr>
          <w:p w14:paraId="203CD6F9" w14:textId="77777777" w:rsidR="00544BFA" w:rsidRDefault="00544BFA" w:rsidP="00BE1494">
            <w:pPr>
              <w:pStyle w:val="TableParagraph"/>
              <w:spacing w:before="59"/>
              <w:ind w:left="5" w:right="5"/>
              <w:jc w:val="center"/>
              <w:rPr>
                <w:b/>
                <w:sz w:val="24"/>
              </w:rPr>
            </w:pPr>
            <w:r>
              <w:rPr>
                <w:b/>
                <w:spacing w:val="-4"/>
                <w:sz w:val="24"/>
              </w:rPr>
              <w:t>(20)</w:t>
            </w:r>
          </w:p>
        </w:tc>
      </w:tr>
      <w:tr w:rsidR="00544BFA" w14:paraId="496A5EA2" w14:textId="77777777" w:rsidTr="00BE1494">
        <w:trPr>
          <w:trHeight w:val="398"/>
        </w:trPr>
        <w:tc>
          <w:tcPr>
            <w:tcW w:w="1076" w:type="dxa"/>
          </w:tcPr>
          <w:p w14:paraId="4E13CE09" w14:textId="77777777" w:rsidR="00544BFA" w:rsidRDefault="00544BFA" w:rsidP="00BE1494">
            <w:pPr>
              <w:pStyle w:val="TableParagraph"/>
            </w:pPr>
          </w:p>
        </w:tc>
        <w:tc>
          <w:tcPr>
            <w:tcW w:w="4567" w:type="dxa"/>
          </w:tcPr>
          <w:p w14:paraId="68D41BC3" w14:textId="77777777" w:rsidR="00544BFA" w:rsidRDefault="00544BFA" w:rsidP="00544BFA">
            <w:pPr>
              <w:pStyle w:val="TableParagraph"/>
              <w:numPr>
                <w:ilvl w:val="0"/>
                <w:numId w:val="3"/>
              </w:numPr>
              <w:tabs>
                <w:tab w:val="left" w:pos="824"/>
              </w:tabs>
              <w:spacing w:before="46"/>
              <w:ind w:left="824" w:hanging="359"/>
              <w:rPr>
                <w:sz w:val="24"/>
              </w:rPr>
            </w:pPr>
            <w:r>
              <w:rPr>
                <w:sz w:val="24"/>
              </w:rPr>
              <w:t>Connecting</w:t>
            </w:r>
            <w:r>
              <w:rPr>
                <w:spacing w:val="-3"/>
                <w:sz w:val="24"/>
              </w:rPr>
              <w:t xml:space="preserve"> </w:t>
            </w:r>
            <w:r>
              <w:rPr>
                <w:sz w:val="24"/>
              </w:rPr>
              <w:t>the</w:t>
            </w:r>
            <w:r>
              <w:rPr>
                <w:spacing w:val="-3"/>
                <w:sz w:val="24"/>
              </w:rPr>
              <w:t xml:space="preserve"> </w:t>
            </w:r>
            <w:r>
              <w:rPr>
                <w:sz w:val="24"/>
              </w:rPr>
              <w:t>Components in</w:t>
            </w:r>
            <w:r>
              <w:rPr>
                <w:spacing w:val="-6"/>
                <w:sz w:val="24"/>
              </w:rPr>
              <w:t xml:space="preserve"> </w:t>
            </w:r>
            <w:r>
              <w:rPr>
                <w:spacing w:val="-4"/>
                <w:sz w:val="24"/>
              </w:rPr>
              <w:t>Cloud</w:t>
            </w:r>
          </w:p>
        </w:tc>
        <w:tc>
          <w:tcPr>
            <w:tcW w:w="1811" w:type="dxa"/>
          </w:tcPr>
          <w:p w14:paraId="2C3A08A5" w14:textId="77777777" w:rsidR="00544BFA" w:rsidRDefault="00544BFA" w:rsidP="00BE1494">
            <w:pPr>
              <w:pStyle w:val="TableParagraph"/>
              <w:spacing w:before="54"/>
              <w:ind w:left="5"/>
              <w:jc w:val="center"/>
              <w:rPr>
                <w:sz w:val="24"/>
              </w:rPr>
            </w:pPr>
            <w:r>
              <w:rPr>
                <w:spacing w:val="-5"/>
                <w:sz w:val="24"/>
              </w:rPr>
              <w:t>(5)</w:t>
            </w:r>
          </w:p>
        </w:tc>
      </w:tr>
    </w:tbl>
    <w:p w14:paraId="2D3DE712" w14:textId="77777777" w:rsidR="002958B9" w:rsidRPr="002958B9" w:rsidRDefault="002958B9" w:rsidP="002958B9">
      <w:pPr>
        <w:jc w:val="center"/>
        <w:rPr>
          <w:rFonts w:ascii="Times New Roman" w:hAnsi="Times New Roman"/>
          <w:color w:val="000000" w:themeColor="text1"/>
          <w:sz w:val="31"/>
          <w:szCs w:val="31"/>
        </w:rPr>
      </w:pPr>
    </w:p>
    <w:p w14:paraId="551DA8E0" w14:textId="77777777" w:rsidR="007E59E6" w:rsidRDefault="007E59E6" w:rsidP="007E59E6">
      <w:pPr>
        <w:jc w:val="center"/>
        <w:rPr>
          <w:rFonts w:ascii="Times New Roman" w:hAnsi="Times New Roman"/>
          <w:b/>
          <w:sz w:val="28"/>
          <w:szCs w:val="28"/>
        </w:rPr>
      </w:pPr>
    </w:p>
    <w:p w14:paraId="650ABAEA" w14:textId="77777777" w:rsidR="001104B8" w:rsidRDefault="001104B8" w:rsidP="009F7981">
      <w:pPr>
        <w:rPr>
          <w:rFonts w:ascii="Times New Roman" w:hAnsi="Times New Roman"/>
          <w:b/>
          <w:sz w:val="28"/>
          <w:szCs w:val="28"/>
        </w:rPr>
      </w:pPr>
    </w:p>
    <w:p w14:paraId="21CFA2D2" w14:textId="77777777" w:rsidR="001104B8" w:rsidRDefault="001104B8" w:rsidP="009F7981">
      <w:pPr>
        <w:rPr>
          <w:rFonts w:ascii="Times New Roman" w:hAnsi="Times New Roman"/>
          <w:b/>
          <w:sz w:val="28"/>
          <w:szCs w:val="28"/>
        </w:rPr>
      </w:pPr>
    </w:p>
    <w:p w14:paraId="4111F584" w14:textId="77777777" w:rsidR="001104B8" w:rsidRDefault="001104B8" w:rsidP="009F7981">
      <w:pPr>
        <w:rPr>
          <w:rFonts w:ascii="Times New Roman" w:hAnsi="Times New Roman"/>
          <w:b/>
          <w:sz w:val="28"/>
          <w:szCs w:val="28"/>
        </w:rPr>
      </w:pPr>
    </w:p>
    <w:p w14:paraId="72B7EDF9" w14:textId="77777777" w:rsidR="001104B8" w:rsidRDefault="001104B8" w:rsidP="009F7981">
      <w:pPr>
        <w:rPr>
          <w:rFonts w:ascii="Times New Roman" w:hAnsi="Times New Roman"/>
          <w:b/>
          <w:sz w:val="28"/>
          <w:szCs w:val="28"/>
        </w:rPr>
      </w:pPr>
    </w:p>
    <w:p w14:paraId="2486E085" w14:textId="77777777" w:rsidR="001104B8" w:rsidRDefault="001104B8" w:rsidP="009F7981">
      <w:pPr>
        <w:rPr>
          <w:rFonts w:ascii="Times New Roman" w:hAnsi="Times New Roman"/>
          <w:b/>
          <w:sz w:val="28"/>
          <w:szCs w:val="28"/>
        </w:rPr>
      </w:pPr>
    </w:p>
    <w:p w14:paraId="30E3A6E4" w14:textId="77777777" w:rsidR="001104B8" w:rsidRDefault="001104B8" w:rsidP="009F7981">
      <w:pPr>
        <w:rPr>
          <w:rFonts w:ascii="Times New Roman" w:hAnsi="Times New Roman"/>
          <w:b/>
          <w:sz w:val="28"/>
          <w:szCs w:val="28"/>
        </w:rPr>
      </w:pPr>
    </w:p>
    <w:p w14:paraId="42C82B2F" w14:textId="77777777" w:rsidR="001104B8" w:rsidRDefault="001104B8" w:rsidP="009F7981">
      <w:pPr>
        <w:rPr>
          <w:rFonts w:ascii="Times New Roman" w:hAnsi="Times New Roman"/>
          <w:b/>
          <w:sz w:val="28"/>
          <w:szCs w:val="28"/>
        </w:rPr>
      </w:pPr>
    </w:p>
    <w:p w14:paraId="7FA78096" w14:textId="3E90BC5B" w:rsidR="008F159C" w:rsidRDefault="008F159C" w:rsidP="008F159C">
      <w:pPr>
        <w:jc w:val="center"/>
        <w:rPr>
          <w:rFonts w:ascii="Times New Roman" w:hAnsi="Times New Roman"/>
          <w:b/>
          <w:sz w:val="28"/>
          <w:szCs w:val="28"/>
        </w:rPr>
      </w:pPr>
      <w:r w:rsidRPr="00483D9B">
        <w:rPr>
          <w:rFonts w:ascii="Times New Roman" w:hAnsi="Times New Roman"/>
          <w:b/>
          <w:sz w:val="28"/>
          <w:szCs w:val="28"/>
        </w:rPr>
        <w:lastRenderedPageBreak/>
        <w:t>MapReduce-based big data classification model using feature subset selection</w:t>
      </w:r>
      <w:r>
        <w:rPr>
          <w:rFonts w:ascii="Times New Roman" w:hAnsi="Times New Roman"/>
          <w:b/>
          <w:sz w:val="28"/>
          <w:szCs w:val="28"/>
        </w:rPr>
        <w:t xml:space="preserve"> </w:t>
      </w:r>
      <w:r w:rsidRPr="00483D9B">
        <w:rPr>
          <w:rFonts w:ascii="Times New Roman" w:hAnsi="Times New Roman"/>
          <w:b/>
          <w:sz w:val="28"/>
          <w:szCs w:val="28"/>
        </w:rPr>
        <w:t>and hyper-parameter tuned deep belief network</w:t>
      </w:r>
    </w:p>
    <w:p w14:paraId="29641B2C" w14:textId="26562349" w:rsidR="009F7981" w:rsidRPr="009F7981" w:rsidRDefault="008F159C" w:rsidP="009F7981">
      <w:pPr>
        <w:rPr>
          <w:sz w:val="28"/>
          <w:szCs w:val="28"/>
        </w:rPr>
      </w:pPr>
      <w:r>
        <w:rPr>
          <w:rFonts w:ascii="Times New Roman" w:hAnsi="Times New Roman"/>
          <w:b/>
          <w:sz w:val="28"/>
          <w:szCs w:val="28"/>
        </w:rPr>
        <w:br/>
      </w:r>
      <w:r>
        <w:rPr>
          <w:rFonts w:ascii="Times New Roman" w:hAnsi="Times New Roman"/>
          <w:b/>
          <w:sz w:val="28"/>
          <w:szCs w:val="28"/>
        </w:rPr>
        <w:br/>
      </w:r>
      <w:r w:rsidR="00FC6C47" w:rsidRPr="009F7981">
        <w:rPr>
          <w:rFonts w:ascii="Times New Roman" w:hAnsi="Times New Roman"/>
          <w:b/>
          <w:sz w:val="28"/>
          <w:szCs w:val="28"/>
        </w:rPr>
        <w:t>Problem Statement:</w:t>
      </w:r>
      <w:r w:rsidR="009F7981" w:rsidRPr="009F7981">
        <w:rPr>
          <w:sz w:val="28"/>
          <w:szCs w:val="28"/>
        </w:rPr>
        <w:t xml:space="preserve"> </w:t>
      </w:r>
    </w:p>
    <w:p w14:paraId="485C0DE8" w14:textId="08B36F47" w:rsidR="00BA7597" w:rsidRPr="00BA7597" w:rsidRDefault="009F7981" w:rsidP="00BA7597">
      <w:pPr>
        <w:rPr>
          <w:rFonts w:ascii="Times New Roman" w:hAnsi="Times New Roman"/>
          <w:b/>
          <w:sz w:val="24"/>
          <w:szCs w:val="24"/>
        </w:rPr>
      </w:pPr>
      <w:r w:rsidRPr="009F7981">
        <w:rPr>
          <w:rFonts w:ascii="Times New Roman" w:hAnsi="Times New Roman"/>
          <w:b/>
          <w:sz w:val="24"/>
          <w:szCs w:val="24"/>
        </w:rPr>
        <w:t xml:space="preserve"> In the realm of big data analytics, the need for efficient classification models is paramount. Traditional machine learning approaches face challenges with scalability and performance when dealing with large datasets. This project aims to develop a scalable MapReduce-based classification model that incorporates feature subset selection and hyper-parameter tuning using a deep belief network (DBN).</w:t>
      </w:r>
    </w:p>
    <w:p w14:paraId="0E8E6B34" w14:textId="66C0B1E9" w:rsidR="00BA7597" w:rsidRPr="001154F2" w:rsidRDefault="00BA7597" w:rsidP="00BA7597">
      <w:pPr>
        <w:rPr>
          <w:rFonts w:ascii="Times New Roman" w:hAnsi="Times New Roman"/>
          <w:b/>
          <w:sz w:val="28"/>
          <w:szCs w:val="28"/>
        </w:rPr>
      </w:pPr>
      <w:r w:rsidRPr="001154F2">
        <w:rPr>
          <w:rFonts w:ascii="Times New Roman" w:hAnsi="Times New Roman"/>
          <w:b/>
          <w:sz w:val="28"/>
          <w:szCs w:val="28"/>
        </w:rPr>
        <w:t xml:space="preserve">Proposed Design Work </w:t>
      </w:r>
      <w:r>
        <w:rPr>
          <w:rFonts w:ascii="Times New Roman" w:hAnsi="Times New Roman"/>
          <w:b/>
          <w:sz w:val="28"/>
          <w:szCs w:val="28"/>
        </w:rPr>
        <w:t>:</w:t>
      </w:r>
    </w:p>
    <w:p w14:paraId="4B745134" w14:textId="77777777" w:rsidR="00BA7597" w:rsidRPr="009F7981" w:rsidRDefault="00BA7597" w:rsidP="009F7981">
      <w:pPr>
        <w:rPr>
          <w:rFonts w:ascii="Times New Roman" w:hAnsi="Times New Roman"/>
          <w:sz w:val="24"/>
          <w:szCs w:val="24"/>
        </w:rPr>
      </w:pPr>
    </w:p>
    <w:p w14:paraId="52136517" w14:textId="61FAFE4F" w:rsidR="00E11AB8" w:rsidRPr="009F7981" w:rsidRDefault="00483D9B" w:rsidP="001154F2">
      <w:pPr>
        <w:rPr>
          <w:rFonts w:ascii="Times New Roman" w:hAnsi="Times New Roman"/>
          <w:sz w:val="24"/>
          <w:szCs w:val="24"/>
        </w:rPr>
      </w:pPr>
      <w:r>
        <w:rPr>
          <w:rFonts w:ascii="Times New Roman" w:hAnsi="Times New Roman"/>
          <w:noProof/>
          <w:sz w:val="28"/>
          <w:szCs w:val="28"/>
        </w:rPr>
        <w:drawing>
          <wp:inline distT="0" distB="0" distL="0" distR="0" wp14:anchorId="74FB1302" wp14:editId="66C47AA4">
            <wp:extent cx="5943600" cy="3900488"/>
            <wp:effectExtent l="0" t="0" r="0" b="5080"/>
            <wp:docPr id="19880723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00488"/>
                    </a:xfrm>
                    <a:prstGeom prst="rect">
                      <a:avLst/>
                    </a:prstGeom>
                    <a:noFill/>
                  </pic:spPr>
                </pic:pic>
              </a:graphicData>
            </a:graphic>
          </wp:inline>
        </w:drawing>
      </w:r>
    </w:p>
    <w:p w14:paraId="26C42292" w14:textId="23092C12" w:rsidR="00FC6C47" w:rsidRPr="00BA7597" w:rsidRDefault="001154F2" w:rsidP="001154F2">
      <w:pPr>
        <w:rPr>
          <w:rFonts w:ascii="Times New Roman" w:hAnsi="Times New Roman"/>
          <w:sz w:val="28"/>
          <w:szCs w:val="28"/>
        </w:rPr>
      </w:pPr>
      <w:r w:rsidRPr="001154F2">
        <w:rPr>
          <w:rFonts w:ascii="Times New Roman" w:hAnsi="Times New Roman"/>
          <w:sz w:val="28"/>
          <w:szCs w:val="28"/>
        </w:rPr>
        <w:t xml:space="preserve">      </w:t>
      </w:r>
    </w:p>
    <w:p w14:paraId="4D6EEFDD" w14:textId="77777777" w:rsidR="00FC6C47" w:rsidRPr="001154F2" w:rsidRDefault="00FC6C47" w:rsidP="001154F2">
      <w:pPr>
        <w:rPr>
          <w:rFonts w:ascii="Times New Roman" w:hAnsi="Times New Roman"/>
          <w:b/>
          <w:sz w:val="28"/>
          <w:szCs w:val="28"/>
        </w:rPr>
      </w:pPr>
      <w:r w:rsidRPr="001154F2">
        <w:rPr>
          <w:rFonts w:ascii="Times New Roman" w:hAnsi="Times New Roman"/>
          <w:b/>
          <w:sz w:val="28"/>
          <w:szCs w:val="28"/>
        </w:rPr>
        <w:t>Identifying Key Components</w:t>
      </w:r>
    </w:p>
    <w:p w14:paraId="2C3227A3" w14:textId="77777777" w:rsidR="00A0732F" w:rsidRPr="00A0732F" w:rsidRDefault="00A0732F" w:rsidP="00A0732F">
      <w:pPr>
        <w:rPr>
          <w:rFonts w:ascii="Times New Roman" w:hAnsi="Times New Roman"/>
          <w:b/>
          <w:bCs/>
          <w:sz w:val="28"/>
          <w:szCs w:val="28"/>
        </w:rPr>
      </w:pPr>
    </w:p>
    <w:p w14:paraId="44898630" w14:textId="77777777" w:rsidR="00A0732F" w:rsidRPr="001018B2" w:rsidRDefault="00A0732F" w:rsidP="00A0732F">
      <w:pPr>
        <w:rPr>
          <w:rFonts w:ascii="Times New Roman" w:hAnsi="Times New Roman"/>
          <w:sz w:val="24"/>
          <w:szCs w:val="24"/>
        </w:rPr>
      </w:pPr>
      <w:r w:rsidRPr="00A0732F">
        <w:rPr>
          <w:rFonts w:ascii="Times New Roman" w:hAnsi="Times New Roman"/>
          <w:b/>
          <w:bCs/>
          <w:sz w:val="28"/>
          <w:szCs w:val="28"/>
        </w:rPr>
        <w:t>1. *MapReduce Framework Integration</w:t>
      </w:r>
      <w:r w:rsidRPr="00A0732F">
        <w:rPr>
          <w:rFonts w:ascii="Times New Roman" w:hAnsi="Times New Roman"/>
          <w:b/>
          <w:bCs/>
          <w:sz w:val="24"/>
          <w:szCs w:val="24"/>
        </w:rPr>
        <w:t xml:space="preserve">*: </w:t>
      </w:r>
      <w:r w:rsidRPr="001018B2">
        <w:rPr>
          <w:rFonts w:ascii="Times New Roman" w:hAnsi="Times New Roman"/>
          <w:sz w:val="24"/>
          <w:szCs w:val="24"/>
        </w:rPr>
        <w:t>Implement a distributed computing framework using MapReduce to handle the computational challenges posed by large-scale datasets. This framework will enable efficient parallel processing for feature selection and model training.</w:t>
      </w:r>
    </w:p>
    <w:p w14:paraId="59B689E4" w14:textId="39992E14" w:rsidR="00A0732F" w:rsidRPr="001018B2" w:rsidRDefault="00A0732F" w:rsidP="00A0732F">
      <w:pPr>
        <w:rPr>
          <w:rFonts w:ascii="Times New Roman" w:hAnsi="Times New Roman"/>
          <w:sz w:val="24"/>
          <w:szCs w:val="24"/>
        </w:rPr>
      </w:pPr>
      <w:r w:rsidRPr="00A0732F">
        <w:rPr>
          <w:rFonts w:ascii="Times New Roman" w:hAnsi="Times New Roman"/>
          <w:b/>
          <w:bCs/>
          <w:sz w:val="28"/>
          <w:szCs w:val="28"/>
        </w:rPr>
        <w:t xml:space="preserve">2. *Feature Subset Selection*: </w:t>
      </w:r>
      <w:r w:rsidRPr="001018B2">
        <w:rPr>
          <w:rFonts w:ascii="Times New Roman" w:hAnsi="Times New Roman"/>
          <w:sz w:val="24"/>
          <w:szCs w:val="24"/>
        </w:rPr>
        <w:t>Explore and implement techniques for identifying and selecting relevant features from high-dimensional datasets. The goal is to enhance model performance and reduce computational overhead by focusing on the most informative features.</w:t>
      </w:r>
    </w:p>
    <w:p w14:paraId="4AD4D488" w14:textId="77777777" w:rsidR="00A0732F" w:rsidRPr="00A0732F" w:rsidRDefault="00A0732F" w:rsidP="00A0732F">
      <w:pPr>
        <w:rPr>
          <w:rFonts w:ascii="Times New Roman" w:hAnsi="Times New Roman"/>
          <w:b/>
          <w:bCs/>
          <w:sz w:val="28"/>
          <w:szCs w:val="28"/>
        </w:rPr>
      </w:pPr>
    </w:p>
    <w:p w14:paraId="61EA440A" w14:textId="77777777" w:rsidR="00A0732F" w:rsidRPr="00A0732F" w:rsidRDefault="00A0732F" w:rsidP="00A0732F">
      <w:pPr>
        <w:rPr>
          <w:rFonts w:ascii="Times New Roman" w:hAnsi="Times New Roman"/>
          <w:b/>
          <w:bCs/>
          <w:sz w:val="24"/>
          <w:szCs w:val="24"/>
        </w:rPr>
      </w:pPr>
      <w:r w:rsidRPr="00A0732F">
        <w:rPr>
          <w:rFonts w:ascii="Times New Roman" w:hAnsi="Times New Roman"/>
          <w:b/>
          <w:bCs/>
          <w:sz w:val="28"/>
          <w:szCs w:val="28"/>
        </w:rPr>
        <w:t>3. *Deep Belief Network (DBN) Construction</w:t>
      </w:r>
      <w:r w:rsidRPr="00A0732F">
        <w:rPr>
          <w:rFonts w:ascii="Times New Roman" w:hAnsi="Times New Roman"/>
          <w:b/>
          <w:bCs/>
          <w:sz w:val="24"/>
          <w:szCs w:val="24"/>
        </w:rPr>
        <w:t xml:space="preserve">*: </w:t>
      </w:r>
      <w:r w:rsidRPr="001018B2">
        <w:rPr>
          <w:rFonts w:ascii="Times New Roman" w:hAnsi="Times New Roman"/>
          <w:sz w:val="24"/>
          <w:szCs w:val="24"/>
        </w:rPr>
        <w:t>Construct and optimize a DBN for classification tasks. DBNs are chosen for their ability to learn complex hierarchical representations of data, which is beneficial for capturing intricate</w:t>
      </w:r>
      <w:r w:rsidRPr="00A0732F">
        <w:rPr>
          <w:rFonts w:ascii="Times New Roman" w:hAnsi="Times New Roman"/>
          <w:b/>
          <w:bCs/>
          <w:sz w:val="24"/>
          <w:szCs w:val="24"/>
        </w:rPr>
        <w:t xml:space="preserve"> patterns in big data.</w:t>
      </w:r>
    </w:p>
    <w:p w14:paraId="73411D47" w14:textId="77777777" w:rsidR="00A0732F" w:rsidRPr="00A0732F" w:rsidRDefault="00A0732F" w:rsidP="00A0732F">
      <w:pPr>
        <w:rPr>
          <w:rFonts w:ascii="Times New Roman" w:hAnsi="Times New Roman"/>
          <w:b/>
          <w:bCs/>
          <w:sz w:val="28"/>
          <w:szCs w:val="28"/>
        </w:rPr>
      </w:pPr>
    </w:p>
    <w:p w14:paraId="240D3158" w14:textId="77777777" w:rsidR="00A0732F" w:rsidRPr="00A0732F" w:rsidRDefault="00A0732F" w:rsidP="00A0732F">
      <w:pPr>
        <w:rPr>
          <w:rFonts w:ascii="Times New Roman" w:hAnsi="Times New Roman"/>
          <w:b/>
          <w:bCs/>
          <w:sz w:val="24"/>
          <w:szCs w:val="24"/>
        </w:rPr>
      </w:pPr>
      <w:r w:rsidRPr="00A0732F">
        <w:rPr>
          <w:rFonts w:ascii="Times New Roman" w:hAnsi="Times New Roman"/>
          <w:b/>
          <w:bCs/>
          <w:sz w:val="28"/>
          <w:szCs w:val="28"/>
        </w:rPr>
        <w:t>4. *Hyper-parameter Tuning</w:t>
      </w:r>
      <w:r w:rsidRPr="001018B2">
        <w:rPr>
          <w:rFonts w:ascii="Times New Roman" w:hAnsi="Times New Roman"/>
          <w:sz w:val="24"/>
          <w:szCs w:val="24"/>
        </w:rPr>
        <w:t>*: Employ strategies for hyper-parameter optimization to enhance the DBN's performance. This includes techniques such as grid search, random search, or Bayesian optimization to fine-tune model parameters effectively</w:t>
      </w:r>
      <w:r w:rsidRPr="00A0732F">
        <w:rPr>
          <w:rFonts w:ascii="Times New Roman" w:hAnsi="Times New Roman"/>
          <w:b/>
          <w:bCs/>
          <w:sz w:val="24"/>
          <w:szCs w:val="24"/>
        </w:rPr>
        <w:t>.</w:t>
      </w:r>
    </w:p>
    <w:p w14:paraId="292ABCE2" w14:textId="77777777" w:rsidR="00A0732F" w:rsidRPr="00A0732F" w:rsidRDefault="00A0732F" w:rsidP="00A0732F">
      <w:pPr>
        <w:rPr>
          <w:rFonts w:ascii="Times New Roman" w:hAnsi="Times New Roman"/>
          <w:b/>
          <w:bCs/>
          <w:sz w:val="28"/>
          <w:szCs w:val="28"/>
        </w:rPr>
      </w:pPr>
    </w:p>
    <w:p w14:paraId="679D019E" w14:textId="77777777" w:rsidR="00A0732F" w:rsidRPr="001018B2" w:rsidRDefault="00A0732F" w:rsidP="00A0732F">
      <w:pPr>
        <w:rPr>
          <w:rFonts w:ascii="Times New Roman" w:hAnsi="Times New Roman"/>
          <w:sz w:val="24"/>
          <w:szCs w:val="24"/>
        </w:rPr>
      </w:pPr>
      <w:r w:rsidRPr="00A0732F">
        <w:rPr>
          <w:rFonts w:ascii="Times New Roman" w:hAnsi="Times New Roman"/>
          <w:b/>
          <w:bCs/>
          <w:sz w:val="28"/>
          <w:szCs w:val="28"/>
        </w:rPr>
        <w:t>5. *Evaluation and Comparison</w:t>
      </w:r>
      <w:r w:rsidRPr="001018B2">
        <w:rPr>
          <w:rFonts w:ascii="Times New Roman" w:hAnsi="Times New Roman"/>
          <w:sz w:val="28"/>
          <w:szCs w:val="28"/>
        </w:rPr>
        <w:t xml:space="preserve">*: </w:t>
      </w:r>
      <w:r w:rsidRPr="001018B2">
        <w:rPr>
          <w:rFonts w:ascii="Times New Roman" w:hAnsi="Times New Roman"/>
          <w:sz w:val="24"/>
          <w:szCs w:val="24"/>
        </w:rPr>
        <w:t>Evaluate the proposed MapReduce-based DBN model against baseline classifiers and other state-of-the-art approaches. Performance metrics such as accuracy, precision, recall, and F1-score will be used for comprehensive evaluation.</w:t>
      </w:r>
    </w:p>
    <w:p w14:paraId="0D53EA3C" w14:textId="77777777" w:rsidR="00A0732F" w:rsidRPr="00A0732F" w:rsidRDefault="00A0732F" w:rsidP="00A0732F">
      <w:pPr>
        <w:rPr>
          <w:rFonts w:ascii="Times New Roman" w:hAnsi="Times New Roman"/>
          <w:b/>
          <w:bCs/>
          <w:sz w:val="28"/>
          <w:szCs w:val="28"/>
        </w:rPr>
      </w:pPr>
    </w:p>
    <w:p w14:paraId="05D8A7D5" w14:textId="674DBF7C" w:rsidR="001154F2" w:rsidRPr="00A0732F" w:rsidRDefault="00A0732F" w:rsidP="00A0732F">
      <w:pPr>
        <w:rPr>
          <w:rFonts w:ascii="Times New Roman" w:hAnsi="Times New Roman"/>
          <w:b/>
          <w:bCs/>
          <w:sz w:val="28"/>
          <w:szCs w:val="28"/>
        </w:rPr>
      </w:pPr>
      <w:r w:rsidRPr="00A0732F">
        <w:rPr>
          <w:rFonts w:ascii="Times New Roman" w:hAnsi="Times New Roman"/>
          <w:b/>
          <w:bCs/>
          <w:sz w:val="28"/>
          <w:szCs w:val="28"/>
        </w:rPr>
        <w:t xml:space="preserve">6. *Deployment Considerations*: </w:t>
      </w:r>
      <w:r w:rsidRPr="001018B2">
        <w:rPr>
          <w:rFonts w:ascii="Times New Roman" w:hAnsi="Times New Roman"/>
          <w:sz w:val="24"/>
          <w:szCs w:val="24"/>
        </w:rPr>
        <w:t>Discuss practical considerations for deploying the developed model in real-world big data environments. This includes scalability, computational efficiency, and integration with existing big data infrastructure</w:t>
      </w:r>
      <w:r w:rsidRPr="00A0732F">
        <w:rPr>
          <w:rFonts w:ascii="Times New Roman" w:hAnsi="Times New Roman"/>
          <w:b/>
          <w:bCs/>
          <w:sz w:val="24"/>
          <w:szCs w:val="24"/>
        </w:rPr>
        <w:t>.</w:t>
      </w:r>
    </w:p>
    <w:p w14:paraId="16F9F59D" w14:textId="5C014C4B" w:rsidR="00A0732F" w:rsidRDefault="00A0732F" w:rsidP="00A0732F">
      <w:pPr>
        <w:rPr>
          <w:rFonts w:ascii="Times New Roman" w:hAnsi="Times New Roman"/>
          <w:b/>
          <w:bCs/>
          <w:sz w:val="28"/>
          <w:szCs w:val="28"/>
        </w:rPr>
      </w:pPr>
      <w:r w:rsidRPr="00A0732F">
        <w:rPr>
          <w:rFonts w:ascii="Times New Roman" w:hAnsi="Times New Roman"/>
          <w:b/>
          <w:bCs/>
          <w:sz w:val="28"/>
          <w:szCs w:val="28"/>
        </w:rPr>
        <w:t>Functionality in MapReduce-based big data classification model</w:t>
      </w:r>
      <w:r>
        <w:rPr>
          <w:rFonts w:ascii="Times New Roman" w:hAnsi="Times New Roman"/>
          <w:b/>
          <w:bCs/>
          <w:sz w:val="28"/>
          <w:szCs w:val="28"/>
        </w:rPr>
        <w:t>:</w:t>
      </w:r>
    </w:p>
    <w:p w14:paraId="4EFC0319" w14:textId="77777777" w:rsidR="00A0732F" w:rsidRPr="00A0732F" w:rsidRDefault="00A0732F" w:rsidP="00A0732F">
      <w:pPr>
        <w:rPr>
          <w:rFonts w:ascii="Times New Roman" w:hAnsi="Times New Roman"/>
          <w:b/>
          <w:bCs/>
          <w:sz w:val="28"/>
          <w:szCs w:val="28"/>
        </w:rPr>
      </w:pPr>
      <w:r w:rsidRPr="00A0732F">
        <w:rPr>
          <w:rFonts w:ascii="Times New Roman" w:hAnsi="Times New Roman"/>
          <w:b/>
          <w:bCs/>
          <w:sz w:val="28"/>
          <w:szCs w:val="28"/>
        </w:rPr>
        <w:t>1</w:t>
      </w:r>
      <w:r w:rsidRPr="001018B2">
        <w:rPr>
          <w:rFonts w:ascii="Times New Roman" w:hAnsi="Times New Roman"/>
          <w:b/>
          <w:bCs/>
          <w:sz w:val="24"/>
          <w:szCs w:val="24"/>
        </w:rPr>
        <w:t>. Data Ingestion and Preprocessing</w:t>
      </w:r>
    </w:p>
    <w:p w14:paraId="350FB132" w14:textId="3F4CAAC2" w:rsidR="00A0732F" w:rsidRPr="00A0732F" w:rsidRDefault="00A0732F" w:rsidP="00A0732F">
      <w:pPr>
        <w:rPr>
          <w:rFonts w:ascii="Times New Roman" w:hAnsi="Times New Roman"/>
          <w:b/>
          <w:bCs/>
          <w:sz w:val="28"/>
          <w:szCs w:val="28"/>
        </w:rPr>
      </w:pPr>
      <w:r w:rsidRPr="00A0732F">
        <w:rPr>
          <w:rFonts w:ascii="Times New Roman" w:hAnsi="Times New Roman"/>
          <w:b/>
          <w:bCs/>
          <w:sz w:val="28"/>
          <w:szCs w:val="28"/>
        </w:rPr>
        <w:t>*</w:t>
      </w:r>
      <w:r w:rsidRPr="001018B2">
        <w:rPr>
          <w:rFonts w:ascii="Times New Roman" w:hAnsi="Times New Roman"/>
          <w:b/>
          <w:bCs/>
          <w:sz w:val="24"/>
          <w:szCs w:val="24"/>
        </w:rPr>
        <w:t>Data Loading*:</w:t>
      </w:r>
      <w:r w:rsidRPr="00A0732F">
        <w:rPr>
          <w:rFonts w:ascii="Times New Roman" w:hAnsi="Times New Roman"/>
          <w:b/>
          <w:bCs/>
          <w:sz w:val="24"/>
          <w:szCs w:val="24"/>
        </w:rPr>
        <w:t xml:space="preserve"> </w:t>
      </w:r>
      <w:r w:rsidRPr="001018B2">
        <w:rPr>
          <w:rFonts w:ascii="Times New Roman" w:hAnsi="Times New Roman"/>
          <w:sz w:val="24"/>
          <w:szCs w:val="24"/>
        </w:rPr>
        <w:t>Use MapReduce to ingest large volumes of data from distributed storage systems such as HDFS (Hadoop Distributed File System</w:t>
      </w:r>
      <w:r w:rsidRPr="00A0732F">
        <w:rPr>
          <w:rFonts w:ascii="Times New Roman" w:hAnsi="Times New Roman"/>
          <w:b/>
          <w:bCs/>
          <w:sz w:val="24"/>
          <w:szCs w:val="24"/>
        </w:rPr>
        <w:t>).</w:t>
      </w:r>
    </w:p>
    <w:p w14:paraId="360DA035" w14:textId="31DA01AF" w:rsidR="00A0732F" w:rsidRPr="00BA7597" w:rsidRDefault="00A0732F" w:rsidP="00A0732F">
      <w:pPr>
        <w:rPr>
          <w:rFonts w:ascii="Times New Roman" w:hAnsi="Times New Roman"/>
          <w:b/>
          <w:bCs/>
          <w:sz w:val="24"/>
          <w:szCs w:val="24"/>
        </w:rPr>
      </w:pPr>
      <w:r w:rsidRPr="001018B2">
        <w:rPr>
          <w:rFonts w:ascii="Times New Roman" w:hAnsi="Times New Roman"/>
          <w:sz w:val="28"/>
          <w:szCs w:val="28"/>
        </w:rPr>
        <w:lastRenderedPageBreak/>
        <w:t>*</w:t>
      </w:r>
      <w:r w:rsidRPr="001018B2">
        <w:rPr>
          <w:rFonts w:ascii="Times New Roman" w:hAnsi="Times New Roman"/>
          <w:sz w:val="24"/>
          <w:szCs w:val="24"/>
        </w:rPr>
        <w:t xml:space="preserve"> Implement MapReduce tasks to clean the data, handling missing values, outliers, and inconsistent data entries</w:t>
      </w:r>
      <w:r w:rsidRPr="00BA7597">
        <w:rPr>
          <w:rFonts w:ascii="Times New Roman" w:hAnsi="Times New Roman"/>
          <w:b/>
          <w:bCs/>
          <w:sz w:val="24"/>
          <w:szCs w:val="24"/>
        </w:rPr>
        <w:t>.</w:t>
      </w:r>
    </w:p>
    <w:p w14:paraId="2A474528" w14:textId="77777777" w:rsidR="00BA7597" w:rsidRDefault="00A0732F" w:rsidP="00A0732F">
      <w:pPr>
        <w:rPr>
          <w:rFonts w:ascii="Times New Roman" w:hAnsi="Times New Roman"/>
          <w:b/>
          <w:bCs/>
          <w:sz w:val="28"/>
          <w:szCs w:val="28"/>
        </w:rPr>
      </w:pPr>
      <w:r w:rsidRPr="00A0732F">
        <w:rPr>
          <w:rFonts w:ascii="Times New Roman" w:hAnsi="Times New Roman"/>
          <w:b/>
          <w:bCs/>
          <w:sz w:val="28"/>
          <w:szCs w:val="28"/>
        </w:rPr>
        <w:t>*</w:t>
      </w:r>
      <w:r w:rsidRPr="001018B2">
        <w:rPr>
          <w:rFonts w:ascii="Times New Roman" w:hAnsi="Times New Roman"/>
          <w:b/>
          <w:bCs/>
          <w:sz w:val="24"/>
          <w:szCs w:val="24"/>
        </w:rPr>
        <w:t>Data Transformation</w:t>
      </w:r>
      <w:r w:rsidRPr="00BA7597">
        <w:rPr>
          <w:rFonts w:ascii="Times New Roman" w:hAnsi="Times New Roman"/>
          <w:b/>
          <w:bCs/>
          <w:sz w:val="24"/>
          <w:szCs w:val="24"/>
        </w:rPr>
        <w:t xml:space="preserve">*: </w:t>
      </w:r>
      <w:r w:rsidRPr="001018B2">
        <w:rPr>
          <w:rFonts w:ascii="Times New Roman" w:hAnsi="Times New Roman"/>
          <w:sz w:val="24"/>
          <w:szCs w:val="24"/>
        </w:rPr>
        <w:t>Perform transformations such as normalization or encoding categorical variables in a distributed manner using MapReduce</w:t>
      </w:r>
    </w:p>
    <w:p w14:paraId="46192FA4" w14:textId="54C1CFA1" w:rsidR="00A0732F" w:rsidRPr="00A0732F" w:rsidRDefault="00A0732F" w:rsidP="00A0732F">
      <w:pPr>
        <w:rPr>
          <w:rFonts w:ascii="Times New Roman" w:hAnsi="Times New Roman"/>
          <w:b/>
          <w:bCs/>
          <w:sz w:val="28"/>
          <w:szCs w:val="28"/>
        </w:rPr>
      </w:pPr>
      <w:r w:rsidRPr="00A0732F">
        <w:rPr>
          <w:rFonts w:ascii="Times New Roman" w:hAnsi="Times New Roman"/>
          <w:b/>
          <w:bCs/>
          <w:sz w:val="28"/>
          <w:szCs w:val="28"/>
        </w:rPr>
        <w:t>2. Feature Subset Selection</w:t>
      </w:r>
    </w:p>
    <w:p w14:paraId="4F4593E6" w14:textId="51F8CB2B" w:rsidR="00A0732F" w:rsidRPr="00BA7597" w:rsidRDefault="00A0732F" w:rsidP="00A0732F">
      <w:pPr>
        <w:rPr>
          <w:rFonts w:ascii="Times New Roman" w:hAnsi="Times New Roman"/>
          <w:b/>
          <w:bCs/>
          <w:sz w:val="24"/>
          <w:szCs w:val="24"/>
        </w:rPr>
      </w:pPr>
      <w:r w:rsidRPr="00A0732F">
        <w:rPr>
          <w:rFonts w:ascii="Times New Roman" w:hAnsi="Times New Roman"/>
          <w:b/>
          <w:bCs/>
          <w:sz w:val="28"/>
          <w:szCs w:val="28"/>
        </w:rPr>
        <w:t>*</w:t>
      </w:r>
      <w:r w:rsidRPr="001018B2">
        <w:rPr>
          <w:rFonts w:ascii="Times New Roman" w:hAnsi="Times New Roman"/>
          <w:b/>
          <w:bCs/>
          <w:sz w:val="24"/>
          <w:szCs w:val="24"/>
        </w:rPr>
        <w:t>Feature Extraction</w:t>
      </w:r>
      <w:r w:rsidRPr="001018B2">
        <w:rPr>
          <w:rFonts w:ascii="Times New Roman" w:hAnsi="Times New Roman"/>
          <w:sz w:val="28"/>
          <w:szCs w:val="28"/>
        </w:rPr>
        <w:t xml:space="preserve">*: </w:t>
      </w:r>
      <w:r w:rsidRPr="001018B2">
        <w:rPr>
          <w:rFonts w:ascii="Times New Roman" w:hAnsi="Times New Roman"/>
          <w:sz w:val="24"/>
          <w:szCs w:val="24"/>
        </w:rPr>
        <w:t>Use MapReduce to extract features from raw data, especially useful for complex or large datasets</w:t>
      </w:r>
      <w:r w:rsidRPr="00BA7597">
        <w:rPr>
          <w:rFonts w:ascii="Times New Roman" w:hAnsi="Times New Roman"/>
          <w:b/>
          <w:bCs/>
          <w:sz w:val="24"/>
          <w:szCs w:val="24"/>
        </w:rPr>
        <w:t>.</w:t>
      </w:r>
    </w:p>
    <w:p w14:paraId="3B47B8EB" w14:textId="6C73EB7C" w:rsidR="00A0732F" w:rsidRPr="00A0732F" w:rsidRDefault="00A0732F" w:rsidP="00A0732F">
      <w:pPr>
        <w:rPr>
          <w:rFonts w:ascii="Times New Roman" w:hAnsi="Times New Roman"/>
          <w:b/>
          <w:bCs/>
          <w:sz w:val="28"/>
          <w:szCs w:val="28"/>
        </w:rPr>
      </w:pPr>
      <w:r w:rsidRPr="00A0732F">
        <w:rPr>
          <w:rFonts w:ascii="Times New Roman" w:hAnsi="Times New Roman"/>
          <w:b/>
          <w:bCs/>
          <w:sz w:val="28"/>
          <w:szCs w:val="28"/>
        </w:rPr>
        <w:t>*</w:t>
      </w:r>
      <w:r w:rsidRPr="001018B2">
        <w:rPr>
          <w:rFonts w:ascii="Times New Roman" w:hAnsi="Times New Roman"/>
          <w:b/>
          <w:bCs/>
          <w:sz w:val="24"/>
          <w:szCs w:val="24"/>
        </w:rPr>
        <w:t>Feature Selection Algorithms</w:t>
      </w:r>
      <w:r w:rsidRPr="00A0732F">
        <w:rPr>
          <w:rFonts w:ascii="Times New Roman" w:hAnsi="Times New Roman"/>
          <w:b/>
          <w:bCs/>
          <w:sz w:val="28"/>
          <w:szCs w:val="28"/>
        </w:rPr>
        <w:t xml:space="preserve">*: </w:t>
      </w:r>
    </w:p>
    <w:p w14:paraId="498DEB75" w14:textId="31E8DE59" w:rsidR="00A0732F" w:rsidRPr="001018B2" w:rsidRDefault="00A0732F" w:rsidP="00A0732F">
      <w:pPr>
        <w:rPr>
          <w:rFonts w:ascii="Times New Roman" w:hAnsi="Times New Roman"/>
          <w:sz w:val="24"/>
          <w:szCs w:val="24"/>
        </w:rPr>
      </w:pPr>
      <w:r w:rsidRPr="00A0732F">
        <w:rPr>
          <w:rFonts w:ascii="Times New Roman" w:hAnsi="Times New Roman"/>
          <w:b/>
          <w:bCs/>
          <w:sz w:val="28"/>
          <w:szCs w:val="28"/>
        </w:rPr>
        <w:t xml:space="preserve">  *</w:t>
      </w:r>
      <w:r w:rsidRPr="001018B2">
        <w:rPr>
          <w:rFonts w:ascii="Times New Roman" w:hAnsi="Times New Roman"/>
          <w:b/>
          <w:bCs/>
          <w:sz w:val="24"/>
          <w:szCs w:val="24"/>
        </w:rPr>
        <w:t>Filter Methods</w:t>
      </w:r>
      <w:r w:rsidRPr="001018B2">
        <w:rPr>
          <w:rFonts w:ascii="Times New Roman" w:hAnsi="Times New Roman"/>
          <w:sz w:val="28"/>
          <w:szCs w:val="28"/>
        </w:rPr>
        <w:t xml:space="preserve">*: </w:t>
      </w:r>
      <w:r w:rsidRPr="001018B2">
        <w:rPr>
          <w:rFonts w:ascii="Times New Roman" w:hAnsi="Times New Roman"/>
          <w:sz w:val="24"/>
          <w:szCs w:val="24"/>
        </w:rPr>
        <w:t xml:space="preserve">Use </w:t>
      </w:r>
      <w:r w:rsidR="001018B2" w:rsidRPr="001018B2">
        <w:rPr>
          <w:rFonts w:ascii="Times New Roman" w:hAnsi="Times New Roman"/>
          <w:sz w:val="24"/>
          <w:szCs w:val="24"/>
        </w:rPr>
        <w:t xml:space="preserve">Implement distributed algorithms for selecting a subset of relevant features. Techniques could include </w:t>
      </w:r>
      <w:r w:rsidRPr="001018B2">
        <w:rPr>
          <w:rFonts w:ascii="Times New Roman" w:hAnsi="Times New Roman"/>
          <w:sz w:val="24"/>
          <w:szCs w:val="24"/>
        </w:rPr>
        <w:t>statistical measures (e.g., correlation, chi-square) to score features and select the most significant ones.</w:t>
      </w:r>
    </w:p>
    <w:p w14:paraId="71279052" w14:textId="7A3482BC" w:rsidR="00B23D8E" w:rsidRPr="00A0732F" w:rsidRDefault="00A0732F" w:rsidP="00A0732F">
      <w:pPr>
        <w:rPr>
          <w:rFonts w:ascii="Times New Roman" w:hAnsi="Times New Roman"/>
          <w:b/>
          <w:bCs/>
          <w:sz w:val="28"/>
          <w:szCs w:val="28"/>
        </w:rPr>
      </w:pPr>
      <w:r w:rsidRPr="00A0732F">
        <w:rPr>
          <w:rFonts w:ascii="Times New Roman" w:hAnsi="Times New Roman"/>
          <w:b/>
          <w:bCs/>
          <w:sz w:val="28"/>
          <w:szCs w:val="28"/>
        </w:rPr>
        <w:t xml:space="preserve">  *</w:t>
      </w:r>
      <w:r w:rsidRPr="001018B2">
        <w:rPr>
          <w:rFonts w:ascii="Times New Roman" w:hAnsi="Times New Roman"/>
          <w:b/>
          <w:bCs/>
          <w:sz w:val="24"/>
          <w:szCs w:val="24"/>
        </w:rPr>
        <w:t>Wrapper Methods</w:t>
      </w:r>
      <w:r w:rsidRPr="001018B2">
        <w:rPr>
          <w:rFonts w:ascii="Times New Roman" w:hAnsi="Times New Roman"/>
          <w:sz w:val="24"/>
          <w:szCs w:val="24"/>
        </w:rPr>
        <w:t>*:</w:t>
      </w:r>
      <w:r w:rsidRPr="001018B2">
        <w:rPr>
          <w:rFonts w:ascii="Times New Roman" w:hAnsi="Times New Roman"/>
          <w:sz w:val="28"/>
          <w:szCs w:val="28"/>
        </w:rPr>
        <w:t xml:space="preserve"> </w:t>
      </w:r>
      <w:r w:rsidRPr="001018B2">
        <w:rPr>
          <w:rFonts w:ascii="Times New Roman" w:hAnsi="Times New Roman"/>
          <w:sz w:val="24"/>
          <w:szCs w:val="24"/>
        </w:rPr>
        <w:t>Apply MapReduce to evaluate feature subsets based on the performance of a classification model</w:t>
      </w:r>
      <w:r w:rsidR="00B23D8E">
        <w:rPr>
          <w:rFonts w:ascii="Times New Roman" w:hAnsi="Times New Roman"/>
          <w:b/>
          <w:bCs/>
          <w:sz w:val="28"/>
          <w:szCs w:val="28"/>
        </w:rPr>
        <w:t>.</w:t>
      </w:r>
    </w:p>
    <w:p w14:paraId="54F7EEFE" w14:textId="7B71C581" w:rsidR="00A0732F" w:rsidRPr="00BA7597" w:rsidRDefault="00A0732F" w:rsidP="00A0732F">
      <w:pPr>
        <w:rPr>
          <w:rFonts w:ascii="Times New Roman" w:hAnsi="Times New Roman"/>
          <w:b/>
          <w:bCs/>
          <w:sz w:val="24"/>
          <w:szCs w:val="24"/>
        </w:rPr>
      </w:pPr>
      <w:r w:rsidRPr="00A0732F">
        <w:rPr>
          <w:rFonts w:ascii="Times New Roman" w:hAnsi="Times New Roman"/>
          <w:b/>
          <w:bCs/>
          <w:sz w:val="28"/>
          <w:szCs w:val="28"/>
        </w:rPr>
        <w:t xml:space="preserve">   *</w:t>
      </w:r>
      <w:r w:rsidRPr="001018B2">
        <w:rPr>
          <w:rFonts w:ascii="Times New Roman" w:hAnsi="Times New Roman"/>
          <w:b/>
          <w:bCs/>
          <w:sz w:val="24"/>
          <w:szCs w:val="24"/>
        </w:rPr>
        <w:t>Embedded Methods</w:t>
      </w:r>
      <w:r w:rsidRPr="00A0732F">
        <w:rPr>
          <w:rFonts w:ascii="Times New Roman" w:hAnsi="Times New Roman"/>
          <w:b/>
          <w:bCs/>
          <w:sz w:val="28"/>
          <w:szCs w:val="28"/>
        </w:rPr>
        <w:t xml:space="preserve">*: </w:t>
      </w:r>
      <w:r w:rsidRPr="001018B2">
        <w:rPr>
          <w:rFonts w:ascii="Times New Roman" w:hAnsi="Times New Roman"/>
          <w:sz w:val="24"/>
          <w:szCs w:val="24"/>
        </w:rPr>
        <w:t>Integrate feature selection directly into the MapReduce training process of models like decision trees or LASSO regression</w:t>
      </w:r>
      <w:r w:rsidRPr="00BA7597">
        <w:rPr>
          <w:rFonts w:ascii="Times New Roman" w:hAnsi="Times New Roman"/>
          <w:b/>
          <w:bCs/>
          <w:sz w:val="24"/>
          <w:szCs w:val="24"/>
        </w:rPr>
        <w:t>.</w:t>
      </w:r>
    </w:p>
    <w:p w14:paraId="5E9DAADA" w14:textId="533A378C" w:rsidR="00A0732F" w:rsidRPr="00A0732F" w:rsidRDefault="00A0732F" w:rsidP="00A0732F">
      <w:pPr>
        <w:rPr>
          <w:rFonts w:ascii="Times New Roman" w:hAnsi="Times New Roman"/>
          <w:b/>
          <w:bCs/>
          <w:sz w:val="28"/>
          <w:szCs w:val="28"/>
        </w:rPr>
      </w:pPr>
      <w:r w:rsidRPr="00A0732F">
        <w:rPr>
          <w:rFonts w:ascii="Times New Roman" w:hAnsi="Times New Roman"/>
          <w:b/>
          <w:bCs/>
          <w:sz w:val="28"/>
          <w:szCs w:val="28"/>
        </w:rPr>
        <w:t>3. Distributed Model Training</w:t>
      </w:r>
    </w:p>
    <w:p w14:paraId="61B05B30" w14:textId="56B2E949" w:rsidR="00A0732F" w:rsidRPr="00A0732F" w:rsidRDefault="00A0732F" w:rsidP="00A0732F">
      <w:pPr>
        <w:rPr>
          <w:rFonts w:ascii="Times New Roman" w:hAnsi="Times New Roman"/>
          <w:b/>
          <w:bCs/>
          <w:sz w:val="28"/>
          <w:szCs w:val="28"/>
        </w:rPr>
      </w:pPr>
      <w:r w:rsidRPr="00A0732F">
        <w:rPr>
          <w:rFonts w:ascii="Times New Roman" w:hAnsi="Times New Roman"/>
          <w:b/>
          <w:bCs/>
          <w:sz w:val="28"/>
          <w:szCs w:val="28"/>
        </w:rPr>
        <w:t xml:space="preserve"> *</w:t>
      </w:r>
      <w:r w:rsidRPr="001018B2">
        <w:rPr>
          <w:rFonts w:ascii="Times New Roman" w:hAnsi="Times New Roman"/>
          <w:b/>
          <w:bCs/>
          <w:sz w:val="24"/>
          <w:szCs w:val="24"/>
        </w:rPr>
        <w:t>Deep Belief Network (DBN) Training</w:t>
      </w:r>
      <w:r w:rsidRPr="001018B2">
        <w:rPr>
          <w:rFonts w:ascii="Times New Roman" w:hAnsi="Times New Roman"/>
          <w:sz w:val="24"/>
          <w:szCs w:val="24"/>
        </w:rPr>
        <w:t>*: Utilize MapReduce to train a DBN in a distributed fashion. Each Mapper could handle a portion of the training data, and Reducers could aggregate the updates to the network’s weights</w:t>
      </w:r>
      <w:r w:rsidRPr="00BA7597">
        <w:rPr>
          <w:rFonts w:ascii="Times New Roman" w:hAnsi="Times New Roman"/>
          <w:b/>
          <w:bCs/>
          <w:sz w:val="24"/>
          <w:szCs w:val="24"/>
        </w:rPr>
        <w:t>.</w:t>
      </w:r>
    </w:p>
    <w:p w14:paraId="45A73327" w14:textId="77777777" w:rsidR="00A0732F" w:rsidRPr="00A0732F" w:rsidRDefault="00A0732F" w:rsidP="00A0732F">
      <w:pPr>
        <w:rPr>
          <w:rFonts w:ascii="Times New Roman" w:hAnsi="Times New Roman"/>
          <w:b/>
          <w:bCs/>
          <w:sz w:val="28"/>
          <w:szCs w:val="28"/>
        </w:rPr>
      </w:pPr>
      <w:r w:rsidRPr="00A0732F">
        <w:rPr>
          <w:rFonts w:ascii="Times New Roman" w:hAnsi="Times New Roman"/>
          <w:b/>
          <w:bCs/>
          <w:sz w:val="28"/>
          <w:szCs w:val="28"/>
        </w:rPr>
        <w:t xml:space="preserve">- </w:t>
      </w:r>
      <w:r w:rsidRPr="001018B2">
        <w:rPr>
          <w:rFonts w:ascii="Times New Roman" w:hAnsi="Times New Roman"/>
          <w:b/>
          <w:bCs/>
          <w:sz w:val="24"/>
          <w:szCs w:val="24"/>
        </w:rPr>
        <w:t>*Incremental Learning*:</w:t>
      </w:r>
      <w:r w:rsidRPr="00A0732F">
        <w:rPr>
          <w:rFonts w:ascii="Times New Roman" w:hAnsi="Times New Roman"/>
          <w:b/>
          <w:bCs/>
          <w:sz w:val="28"/>
          <w:szCs w:val="28"/>
        </w:rPr>
        <w:t xml:space="preserve"> </w:t>
      </w:r>
      <w:r w:rsidRPr="001018B2">
        <w:rPr>
          <w:rFonts w:ascii="Times New Roman" w:hAnsi="Times New Roman"/>
          <w:sz w:val="24"/>
          <w:szCs w:val="24"/>
        </w:rPr>
        <w:t>Enable the model to update its parameters incrementally as new data arrives, improving scalability and adaptability</w:t>
      </w:r>
      <w:r w:rsidRPr="00A0732F">
        <w:rPr>
          <w:rFonts w:ascii="Times New Roman" w:hAnsi="Times New Roman"/>
          <w:b/>
          <w:bCs/>
          <w:sz w:val="28"/>
          <w:szCs w:val="28"/>
        </w:rPr>
        <w:t>.</w:t>
      </w:r>
    </w:p>
    <w:p w14:paraId="3A623C87" w14:textId="61206EC8" w:rsidR="00A0732F" w:rsidRPr="00BA7597" w:rsidRDefault="00A0732F" w:rsidP="00A0732F">
      <w:pPr>
        <w:rPr>
          <w:rFonts w:ascii="Times New Roman" w:hAnsi="Times New Roman"/>
          <w:b/>
          <w:bCs/>
          <w:sz w:val="24"/>
          <w:szCs w:val="24"/>
        </w:rPr>
      </w:pPr>
      <w:r w:rsidRPr="001018B2">
        <w:rPr>
          <w:rFonts w:ascii="Times New Roman" w:hAnsi="Times New Roman"/>
          <w:b/>
          <w:bCs/>
          <w:sz w:val="24"/>
          <w:szCs w:val="24"/>
        </w:rPr>
        <w:t>*Parallelism</w:t>
      </w:r>
      <w:r w:rsidRPr="00A0732F">
        <w:rPr>
          <w:rFonts w:ascii="Times New Roman" w:hAnsi="Times New Roman"/>
          <w:b/>
          <w:bCs/>
          <w:sz w:val="28"/>
          <w:szCs w:val="28"/>
        </w:rPr>
        <w:t xml:space="preserve">*: </w:t>
      </w:r>
      <w:r w:rsidRPr="001018B2">
        <w:rPr>
          <w:rFonts w:ascii="Times New Roman" w:hAnsi="Times New Roman"/>
          <w:sz w:val="24"/>
          <w:szCs w:val="24"/>
        </w:rPr>
        <w:t>Exploit the parallel nature of MapReduce to divide the DBN training workload across multiple nodes, reducing training time</w:t>
      </w:r>
      <w:r w:rsidRPr="00BA7597">
        <w:rPr>
          <w:rFonts w:ascii="Times New Roman" w:hAnsi="Times New Roman"/>
          <w:b/>
          <w:bCs/>
          <w:sz w:val="24"/>
          <w:szCs w:val="24"/>
        </w:rPr>
        <w:t>.</w:t>
      </w:r>
    </w:p>
    <w:p w14:paraId="02753A4F" w14:textId="5E1FCDE5" w:rsidR="00A0732F" w:rsidRPr="00A0732F" w:rsidRDefault="00A0732F" w:rsidP="00A0732F">
      <w:pPr>
        <w:rPr>
          <w:rFonts w:ascii="Times New Roman" w:hAnsi="Times New Roman"/>
          <w:b/>
          <w:bCs/>
          <w:sz w:val="28"/>
          <w:szCs w:val="28"/>
        </w:rPr>
      </w:pPr>
      <w:r w:rsidRPr="00A0732F">
        <w:rPr>
          <w:rFonts w:ascii="Times New Roman" w:hAnsi="Times New Roman"/>
          <w:b/>
          <w:bCs/>
          <w:sz w:val="28"/>
          <w:szCs w:val="28"/>
        </w:rPr>
        <w:t>4. Hyper-Parameter Tuning</w:t>
      </w:r>
    </w:p>
    <w:p w14:paraId="664AA22B" w14:textId="529B3948" w:rsidR="00A0732F" w:rsidRPr="00A0732F" w:rsidRDefault="00A0732F" w:rsidP="00A0732F">
      <w:pPr>
        <w:rPr>
          <w:rFonts w:ascii="Times New Roman" w:hAnsi="Times New Roman"/>
          <w:b/>
          <w:bCs/>
          <w:sz w:val="28"/>
          <w:szCs w:val="28"/>
        </w:rPr>
      </w:pPr>
      <w:r w:rsidRPr="00A0732F">
        <w:rPr>
          <w:rFonts w:ascii="Times New Roman" w:hAnsi="Times New Roman"/>
          <w:b/>
          <w:bCs/>
          <w:sz w:val="28"/>
          <w:szCs w:val="28"/>
        </w:rPr>
        <w:t>*</w:t>
      </w:r>
      <w:r w:rsidRPr="001018B2">
        <w:rPr>
          <w:rFonts w:ascii="Times New Roman" w:hAnsi="Times New Roman"/>
          <w:b/>
          <w:bCs/>
          <w:sz w:val="24"/>
          <w:szCs w:val="24"/>
        </w:rPr>
        <w:t>Distributed Search</w:t>
      </w:r>
      <w:r w:rsidRPr="001018B2">
        <w:rPr>
          <w:rFonts w:ascii="Times New Roman" w:hAnsi="Times New Roman"/>
          <w:sz w:val="24"/>
          <w:szCs w:val="24"/>
        </w:rPr>
        <w:t>*: Implement distributed versions of hyper-parameter tuning techniques (e.g., grid search, random search) using MapReduce to evaluate different configurations of the DBN across multiple nodes</w:t>
      </w:r>
      <w:r w:rsidRPr="00A0732F">
        <w:rPr>
          <w:rFonts w:ascii="Times New Roman" w:hAnsi="Times New Roman"/>
          <w:b/>
          <w:bCs/>
          <w:sz w:val="28"/>
          <w:szCs w:val="28"/>
        </w:rPr>
        <w:t>.</w:t>
      </w:r>
    </w:p>
    <w:p w14:paraId="66D8FFC8" w14:textId="77777777" w:rsidR="00BA7597" w:rsidRPr="001018B2" w:rsidRDefault="00A0732F" w:rsidP="00A0732F">
      <w:pPr>
        <w:rPr>
          <w:rFonts w:ascii="Times New Roman" w:hAnsi="Times New Roman"/>
          <w:sz w:val="24"/>
          <w:szCs w:val="24"/>
        </w:rPr>
      </w:pPr>
      <w:r w:rsidRPr="00A0732F">
        <w:rPr>
          <w:rFonts w:ascii="Times New Roman" w:hAnsi="Times New Roman"/>
          <w:b/>
          <w:bCs/>
          <w:sz w:val="28"/>
          <w:szCs w:val="28"/>
        </w:rPr>
        <w:t>*</w:t>
      </w:r>
      <w:r w:rsidRPr="001018B2">
        <w:rPr>
          <w:rFonts w:ascii="Times New Roman" w:hAnsi="Times New Roman"/>
          <w:b/>
          <w:bCs/>
          <w:sz w:val="24"/>
          <w:szCs w:val="24"/>
        </w:rPr>
        <w:t>Model Evaluation</w:t>
      </w:r>
      <w:r w:rsidRPr="00BA7597">
        <w:rPr>
          <w:rFonts w:ascii="Times New Roman" w:hAnsi="Times New Roman"/>
          <w:b/>
          <w:bCs/>
          <w:sz w:val="24"/>
          <w:szCs w:val="24"/>
        </w:rPr>
        <w:t xml:space="preserve">*: </w:t>
      </w:r>
      <w:r w:rsidRPr="001018B2">
        <w:rPr>
          <w:rFonts w:ascii="Times New Roman" w:hAnsi="Times New Roman"/>
          <w:sz w:val="24"/>
          <w:szCs w:val="24"/>
        </w:rPr>
        <w:t>Use MapReduce to perform cross-validation and other evaluation techniques on distributed data to identify the optimal hyper-parameters.</w:t>
      </w:r>
    </w:p>
    <w:p w14:paraId="51086121" w14:textId="6B0803AF" w:rsidR="00BA7597" w:rsidRPr="001018B2" w:rsidRDefault="00A0732F" w:rsidP="00A0732F">
      <w:pPr>
        <w:rPr>
          <w:rFonts w:ascii="Times New Roman" w:hAnsi="Times New Roman"/>
          <w:sz w:val="24"/>
          <w:szCs w:val="24"/>
        </w:rPr>
      </w:pPr>
      <w:r w:rsidRPr="00A0732F">
        <w:rPr>
          <w:rFonts w:ascii="Times New Roman" w:hAnsi="Times New Roman"/>
          <w:b/>
          <w:bCs/>
          <w:sz w:val="28"/>
          <w:szCs w:val="28"/>
        </w:rPr>
        <w:lastRenderedPageBreak/>
        <w:t>5</w:t>
      </w:r>
      <w:r w:rsidRPr="001018B2">
        <w:rPr>
          <w:rFonts w:ascii="Times New Roman" w:hAnsi="Times New Roman"/>
          <w:b/>
          <w:bCs/>
          <w:sz w:val="24"/>
          <w:szCs w:val="24"/>
        </w:rPr>
        <w:t>. Classification and Prediction</w:t>
      </w:r>
      <w:r w:rsidRPr="00A0732F">
        <w:rPr>
          <w:rFonts w:ascii="Times New Roman" w:hAnsi="Times New Roman"/>
          <w:b/>
          <w:bCs/>
          <w:sz w:val="28"/>
          <w:szCs w:val="28"/>
        </w:rPr>
        <w:t xml:space="preserve">- </w:t>
      </w:r>
      <w:r w:rsidRPr="001018B2">
        <w:rPr>
          <w:rFonts w:ascii="Times New Roman" w:hAnsi="Times New Roman"/>
          <w:sz w:val="28"/>
          <w:szCs w:val="28"/>
        </w:rPr>
        <w:t>*</w:t>
      </w:r>
      <w:r w:rsidRPr="001018B2">
        <w:rPr>
          <w:rFonts w:ascii="Times New Roman" w:hAnsi="Times New Roman"/>
          <w:sz w:val="24"/>
          <w:szCs w:val="24"/>
        </w:rPr>
        <w:t xml:space="preserve">Distributed Classification*: Apply the trained DBN to classify new data using MapReduce, where Mappers distribute the workload of classifying different data </w:t>
      </w:r>
      <w:r w:rsidR="005850A9" w:rsidRPr="001018B2">
        <w:rPr>
          <w:rFonts w:ascii="Times New Roman" w:hAnsi="Times New Roman"/>
          <w:sz w:val="24"/>
          <w:szCs w:val="24"/>
        </w:rPr>
        <w:t xml:space="preserve">segments. </w:t>
      </w:r>
    </w:p>
    <w:p w14:paraId="59544EB0" w14:textId="2C3A3B79" w:rsidR="00A0732F" w:rsidRPr="00BA7597" w:rsidRDefault="00A0732F" w:rsidP="00A0732F">
      <w:pPr>
        <w:rPr>
          <w:rFonts w:ascii="Times New Roman" w:hAnsi="Times New Roman"/>
          <w:b/>
          <w:bCs/>
          <w:sz w:val="24"/>
          <w:szCs w:val="24"/>
        </w:rPr>
      </w:pPr>
      <w:r w:rsidRPr="00A0732F">
        <w:rPr>
          <w:rFonts w:ascii="Times New Roman" w:hAnsi="Times New Roman"/>
          <w:b/>
          <w:bCs/>
          <w:sz w:val="28"/>
          <w:szCs w:val="28"/>
        </w:rPr>
        <w:t xml:space="preserve"> 6. Model Evaluation and Metrics Calculation</w:t>
      </w:r>
    </w:p>
    <w:p w14:paraId="125B9314" w14:textId="05B59A01" w:rsidR="00A0732F" w:rsidRPr="001E3410" w:rsidRDefault="00A0732F" w:rsidP="00A0732F">
      <w:pPr>
        <w:rPr>
          <w:rFonts w:ascii="Times New Roman" w:hAnsi="Times New Roman"/>
          <w:sz w:val="24"/>
          <w:szCs w:val="24"/>
        </w:rPr>
      </w:pPr>
      <w:r w:rsidRPr="00A0732F">
        <w:rPr>
          <w:rFonts w:ascii="Times New Roman" w:hAnsi="Times New Roman"/>
          <w:b/>
          <w:bCs/>
          <w:sz w:val="28"/>
          <w:szCs w:val="28"/>
        </w:rPr>
        <w:t xml:space="preserve"> *</w:t>
      </w:r>
      <w:r w:rsidRPr="001018B2">
        <w:rPr>
          <w:rFonts w:ascii="Times New Roman" w:hAnsi="Times New Roman"/>
          <w:b/>
          <w:bCs/>
          <w:sz w:val="24"/>
          <w:szCs w:val="24"/>
        </w:rPr>
        <w:t>Performance Metrics</w:t>
      </w:r>
      <w:r w:rsidRPr="001E3410">
        <w:rPr>
          <w:rFonts w:ascii="Times New Roman" w:hAnsi="Times New Roman"/>
          <w:sz w:val="24"/>
          <w:szCs w:val="24"/>
        </w:rPr>
        <w:t>*: Implement MapReduce jobs to calculate performance metrics like accuracy, precision, recall, and F1-score across large datasets.</w:t>
      </w:r>
    </w:p>
    <w:p w14:paraId="5E261146" w14:textId="76DE2807" w:rsidR="00A0732F" w:rsidRPr="00A0732F" w:rsidRDefault="00A0732F" w:rsidP="00A0732F">
      <w:pPr>
        <w:rPr>
          <w:rFonts w:ascii="Times New Roman" w:hAnsi="Times New Roman"/>
          <w:b/>
          <w:bCs/>
          <w:sz w:val="28"/>
          <w:szCs w:val="28"/>
        </w:rPr>
      </w:pPr>
      <w:r w:rsidRPr="001018B2">
        <w:rPr>
          <w:rFonts w:ascii="Times New Roman" w:hAnsi="Times New Roman"/>
          <w:b/>
          <w:bCs/>
          <w:sz w:val="24"/>
          <w:szCs w:val="24"/>
        </w:rPr>
        <w:t xml:space="preserve"> *Confusion Matrix</w:t>
      </w:r>
      <w:r w:rsidR="005850A9" w:rsidRPr="00BA7597">
        <w:rPr>
          <w:rFonts w:ascii="Times New Roman" w:hAnsi="Times New Roman"/>
          <w:b/>
          <w:bCs/>
          <w:sz w:val="24"/>
          <w:szCs w:val="24"/>
        </w:rPr>
        <w:t>*:</w:t>
      </w:r>
    </w:p>
    <w:p w14:paraId="4964BB69" w14:textId="6DD1B86F" w:rsidR="00BA7597" w:rsidRPr="001E3410" w:rsidRDefault="00A0732F" w:rsidP="00A0732F">
      <w:pPr>
        <w:rPr>
          <w:rFonts w:ascii="Times New Roman" w:hAnsi="Times New Roman"/>
          <w:sz w:val="28"/>
          <w:szCs w:val="28"/>
        </w:rPr>
      </w:pPr>
      <w:r w:rsidRPr="00A0732F">
        <w:rPr>
          <w:rFonts w:ascii="Times New Roman" w:hAnsi="Times New Roman"/>
          <w:b/>
          <w:bCs/>
          <w:sz w:val="28"/>
          <w:szCs w:val="28"/>
        </w:rPr>
        <w:t>*</w:t>
      </w:r>
      <w:r w:rsidRPr="001018B2">
        <w:rPr>
          <w:rFonts w:ascii="Times New Roman" w:hAnsi="Times New Roman"/>
          <w:b/>
          <w:bCs/>
          <w:sz w:val="24"/>
          <w:szCs w:val="24"/>
        </w:rPr>
        <w:t>Scalability Testing</w:t>
      </w:r>
      <w:r w:rsidRPr="00BA7597">
        <w:rPr>
          <w:rFonts w:ascii="Times New Roman" w:hAnsi="Times New Roman"/>
          <w:b/>
          <w:bCs/>
          <w:sz w:val="24"/>
          <w:szCs w:val="24"/>
        </w:rPr>
        <w:t xml:space="preserve">*: </w:t>
      </w:r>
      <w:r w:rsidRPr="001E3410">
        <w:rPr>
          <w:rFonts w:ascii="Times New Roman" w:hAnsi="Times New Roman"/>
          <w:sz w:val="24"/>
          <w:szCs w:val="24"/>
        </w:rPr>
        <w:t xml:space="preserve">Evaluate the </w:t>
      </w:r>
      <w:r w:rsidR="001E3410" w:rsidRPr="001E3410">
        <w:rPr>
          <w:rFonts w:ascii="Times New Roman" w:hAnsi="Times New Roman"/>
          <w:sz w:val="24"/>
          <w:szCs w:val="24"/>
        </w:rPr>
        <w:t xml:space="preserve">Use MapReduce to generate and </w:t>
      </w:r>
      <w:proofErr w:type="spellStart"/>
      <w:r w:rsidR="001E3410" w:rsidRPr="001E3410">
        <w:rPr>
          <w:rFonts w:ascii="Times New Roman" w:hAnsi="Times New Roman"/>
          <w:sz w:val="24"/>
          <w:szCs w:val="24"/>
        </w:rPr>
        <w:t>analyze</w:t>
      </w:r>
      <w:proofErr w:type="spellEnd"/>
      <w:r w:rsidR="001E3410" w:rsidRPr="001E3410">
        <w:rPr>
          <w:rFonts w:ascii="Times New Roman" w:hAnsi="Times New Roman"/>
          <w:sz w:val="24"/>
          <w:szCs w:val="24"/>
        </w:rPr>
        <w:t xml:space="preserve"> the confusion matrix for multi-class classification problems </w:t>
      </w:r>
      <w:r w:rsidRPr="001E3410">
        <w:rPr>
          <w:rFonts w:ascii="Times New Roman" w:hAnsi="Times New Roman"/>
          <w:sz w:val="24"/>
          <w:szCs w:val="24"/>
        </w:rPr>
        <w:t>model’s performance under different data volumes to ensure scalability</w:t>
      </w:r>
      <w:r w:rsidRPr="001E3410">
        <w:rPr>
          <w:rFonts w:ascii="Times New Roman" w:hAnsi="Times New Roman"/>
          <w:sz w:val="28"/>
          <w:szCs w:val="28"/>
        </w:rPr>
        <w:t>.</w:t>
      </w:r>
    </w:p>
    <w:p w14:paraId="1BF2C567" w14:textId="3DFA60EA" w:rsidR="00A0732F" w:rsidRPr="00A0732F" w:rsidRDefault="00A0732F" w:rsidP="00A0732F">
      <w:pPr>
        <w:rPr>
          <w:rFonts w:ascii="Times New Roman" w:hAnsi="Times New Roman"/>
          <w:b/>
          <w:bCs/>
          <w:sz w:val="28"/>
          <w:szCs w:val="28"/>
        </w:rPr>
      </w:pPr>
      <w:r w:rsidRPr="00A0732F">
        <w:rPr>
          <w:rFonts w:ascii="Times New Roman" w:hAnsi="Times New Roman"/>
          <w:b/>
          <w:bCs/>
          <w:sz w:val="28"/>
          <w:szCs w:val="28"/>
        </w:rPr>
        <w:t>7. Data Output and Visualization</w:t>
      </w:r>
    </w:p>
    <w:p w14:paraId="4B8BB41E" w14:textId="3D5325EA" w:rsidR="00A0732F" w:rsidRPr="00A0732F" w:rsidRDefault="00A0732F" w:rsidP="00A0732F">
      <w:pPr>
        <w:rPr>
          <w:rFonts w:ascii="Times New Roman" w:hAnsi="Times New Roman"/>
          <w:b/>
          <w:bCs/>
          <w:sz w:val="28"/>
          <w:szCs w:val="28"/>
        </w:rPr>
      </w:pPr>
      <w:r w:rsidRPr="00A0732F">
        <w:rPr>
          <w:rFonts w:ascii="Times New Roman" w:hAnsi="Times New Roman"/>
          <w:b/>
          <w:bCs/>
          <w:sz w:val="28"/>
          <w:szCs w:val="28"/>
        </w:rPr>
        <w:t>*</w:t>
      </w:r>
      <w:r w:rsidRPr="001018B2">
        <w:rPr>
          <w:rFonts w:ascii="Times New Roman" w:hAnsi="Times New Roman"/>
          <w:b/>
          <w:bCs/>
          <w:sz w:val="24"/>
          <w:szCs w:val="24"/>
        </w:rPr>
        <w:t>Result Aggregation</w:t>
      </w:r>
      <w:r w:rsidRPr="001E3410">
        <w:rPr>
          <w:rFonts w:ascii="Times New Roman" w:hAnsi="Times New Roman"/>
          <w:sz w:val="24"/>
          <w:szCs w:val="24"/>
        </w:rPr>
        <w:t>*: Use Reducers to consolidate classification results from distributed Mappers and store them back into a distributed file system</w:t>
      </w:r>
      <w:r w:rsidRPr="00BA7597">
        <w:rPr>
          <w:rFonts w:ascii="Times New Roman" w:hAnsi="Times New Roman"/>
          <w:b/>
          <w:bCs/>
          <w:sz w:val="24"/>
          <w:szCs w:val="24"/>
        </w:rPr>
        <w:t>.</w:t>
      </w:r>
    </w:p>
    <w:p w14:paraId="4989C97A" w14:textId="77777777" w:rsidR="00A0732F" w:rsidRPr="001E3410" w:rsidRDefault="00A0732F" w:rsidP="00A0732F">
      <w:pPr>
        <w:rPr>
          <w:rFonts w:ascii="Times New Roman" w:hAnsi="Times New Roman"/>
          <w:sz w:val="24"/>
          <w:szCs w:val="24"/>
        </w:rPr>
      </w:pPr>
      <w:r w:rsidRPr="00A0732F">
        <w:rPr>
          <w:rFonts w:ascii="Times New Roman" w:hAnsi="Times New Roman"/>
          <w:b/>
          <w:bCs/>
          <w:sz w:val="28"/>
          <w:szCs w:val="28"/>
        </w:rPr>
        <w:t>- *</w:t>
      </w:r>
      <w:r w:rsidRPr="001018B2">
        <w:rPr>
          <w:rFonts w:ascii="Times New Roman" w:hAnsi="Times New Roman"/>
          <w:b/>
          <w:bCs/>
          <w:sz w:val="24"/>
          <w:szCs w:val="24"/>
        </w:rPr>
        <w:t>Visualization</w:t>
      </w:r>
      <w:r w:rsidRPr="001E3410">
        <w:rPr>
          <w:rFonts w:ascii="Times New Roman" w:hAnsi="Times New Roman"/>
          <w:sz w:val="24"/>
          <w:szCs w:val="24"/>
        </w:rPr>
        <w:t>*: Integrate tools or frameworks (e.g., Apache Zeppelin, Tableau) to visualize the classification results and performance metrics.</w:t>
      </w:r>
    </w:p>
    <w:p w14:paraId="001697AF" w14:textId="0C89422D" w:rsidR="00A0732F" w:rsidRPr="00A0732F" w:rsidRDefault="00A0732F" w:rsidP="00A0732F">
      <w:pPr>
        <w:rPr>
          <w:rFonts w:ascii="Times New Roman" w:hAnsi="Times New Roman"/>
          <w:b/>
          <w:bCs/>
          <w:sz w:val="28"/>
          <w:szCs w:val="28"/>
        </w:rPr>
      </w:pPr>
      <w:r w:rsidRPr="00A0732F">
        <w:rPr>
          <w:rFonts w:ascii="Times New Roman" w:hAnsi="Times New Roman"/>
          <w:b/>
          <w:bCs/>
          <w:sz w:val="28"/>
          <w:szCs w:val="28"/>
        </w:rPr>
        <w:t>8. Deployment and Integration</w:t>
      </w:r>
    </w:p>
    <w:p w14:paraId="7DC5D5C2" w14:textId="77777777" w:rsidR="00A0732F" w:rsidRPr="00BA7597" w:rsidRDefault="00A0732F" w:rsidP="00A0732F">
      <w:pPr>
        <w:rPr>
          <w:rFonts w:ascii="Times New Roman" w:hAnsi="Times New Roman"/>
          <w:b/>
          <w:bCs/>
          <w:sz w:val="24"/>
          <w:szCs w:val="24"/>
        </w:rPr>
      </w:pPr>
      <w:r w:rsidRPr="00A0732F">
        <w:rPr>
          <w:rFonts w:ascii="Times New Roman" w:hAnsi="Times New Roman"/>
          <w:b/>
          <w:bCs/>
          <w:sz w:val="28"/>
          <w:szCs w:val="28"/>
        </w:rPr>
        <w:t xml:space="preserve">- </w:t>
      </w:r>
      <w:r w:rsidRPr="001018B2">
        <w:rPr>
          <w:rFonts w:ascii="Times New Roman" w:hAnsi="Times New Roman"/>
          <w:b/>
          <w:bCs/>
          <w:sz w:val="24"/>
          <w:szCs w:val="24"/>
        </w:rPr>
        <w:t>*Model Deployment</w:t>
      </w:r>
      <w:r w:rsidRPr="001018B2">
        <w:rPr>
          <w:rFonts w:ascii="Times New Roman" w:hAnsi="Times New Roman"/>
          <w:sz w:val="24"/>
          <w:szCs w:val="24"/>
        </w:rPr>
        <w:t>*: Develop mechanisms for deploying the trained DBN model into a production environment that supports distributed data processing</w:t>
      </w:r>
      <w:r w:rsidRPr="00BA7597">
        <w:rPr>
          <w:rFonts w:ascii="Times New Roman" w:hAnsi="Times New Roman"/>
          <w:b/>
          <w:bCs/>
          <w:sz w:val="24"/>
          <w:szCs w:val="24"/>
        </w:rPr>
        <w:t>.</w:t>
      </w:r>
    </w:p>
    <w:p w14:paraId="71D8F7C8" w14:textId="0C7AC69C" w:rsidR="00A0732F" w:rsidRPr="00A0732F" w:rsidRDefault="00A0732F" w:rsidP="00A0732F">
      <w:pPr>
        <w:rPr>
          <w:rFonts w:ascii="Times New Roman" w:hAnsi="Times New Roman"/>
          <w:b/>
          <w:bCs/>
          <w:sz w:val="28"/>
          <w:szCs w:val="28"/>
        </w:rPr>
      </w:pPr>
      <w:r w:rsidRPr="001018B2">
        <w:rPr>
          <w:rFonts w:ascii="Times New Roman" w:hAnsi="Times New Roman"/>
          <w:b/>
          <w:bCs/>
          <w:sz w:val="24"/>
          <w:szCs w:val="24"/>
        </w:rPr>
        <w:t>- *API Integration</w:t>
      </w:r>
      <w:r w:rsidRPr="00A0732F">
        <w:rPr>
          <w:rFonts w:ascii="Times New Roman" w:hAnsi="Times New Roman"/>
          <w:b/>
          <w:bCs/>
          <w:sz w:val="28"/>
          <w:szCs w:val="28"/>
        </w:rPr>
        <w:t xml:space="preserve">*: </w:t>
      </w:r>
      <w:r w:rsidRPr="001018B2">
        <w:rPr>
          <w:rFonts w:ascii="Times New Roman" w:hAnsi="Times New Roman"/>
          <w:sz w:val="28"/>
          <w:szCs w:val="28"/>
        </w:rPr>
        <w:t>Provide APIs or interfaces for other systems to interact with the model, facilitating its use in broader applications</w:t>
      </w:r>
      <w:r w:rsidRPr="00A0732F">
        <w:rPr>
          <w:rFonts w:ascii="Times New Roman" w:hAnsi="Times New Roman"/>
          <w:b/>
          <w:bCs/>
          <w:sz w:val="28"/>
          <w:szCs w:val="28"/>
        </w:rPr>
        <w:t>.</w:t>
      </w:r>
    </w:p>
    <w:p w14:paraId="279A318D" w14:textId="77777777" w:rsidR="00BA7597" w:rsidRDefault="00A0732F" w:rsidP="00A0732F">
      <w:pPr>
        <w:rPr>
          <w:rFonts w:ascii="Times New Roman" w:hAnsi="Times New Roman"/>
          <w:b/>
          <w:bCs/>
          <w:sz w:val="28"/>
          <w:szCs w:val="28"/>
        </w:rPr>
      </w:pPr>
      <w:r w:rsidRPr="00A0732F">
        <w:rPr>
          <w:rFonts w:ascii="Times New Roman" w:hAnsi="Times New Roman"/>
          <w:b/>
          <w:bCs/>
          <w:sz w:val="28"/>
          <w:szCs w:val="28"/>
        </w:rPr>
        <w:t xml:space="preserve"> 9. Fault Tolerance and Efficiency</w:t>
      </w:r>
    </w:p>
    <w:p w14:paraId="33B982FB" w14:textId="727C5A1E" w:rsidR="00A0732F" w:rsidRPr="001018B2" w:rsidRDefault="00A0732F" w:rsidP="00A0732F">
      <w:pPr>
        <w:rPr>
          <w:rFonts w:ascii="Times New Roman" w:hAnsi="Times New Roman"/>
          <w:sz w:val="28"/>
          <w:szCs w:val="28"/>
        </w:rPr>
      </w:pPr>
      <w:r w:rsidRPr="00A0732F">
        <w:rPr>
          <w:rFonts w:ascii="Times New Roman" w:hAnsi="Times New Roman"/>
          <w:b/>
          <w:bCs/>
          <w:sz w:val="28"/>
          <w:szCs w:val="28"/>
        </w:rPr>
        <w:t>*</w:t>
      </w:r>
      <w:r w:rsidRPr="001018B2">
        <w:rPr>
          <w:rFonts w:ascii="Times New Roman" w:hAnsi="Times New Roman"/>
          <w:b/>
          <w:bCs/>
          <w:sz w:val="24"/>
          <w:szCs w:val="24"/>
        </w:rPr>
        <w:t>Checkpointing</w:t>
      </w:r>
      <w:r w:rsidRPr="001018B2">
        <w:rPr>
          <w:rFonts w:ascii="Times New Roman" w:hAnsi="Times New Roman"/>
          <w:sz w:val="24"/>
          <w:szCs w:val="24"/>
        </w:rPr>
        <w:t>*</w:t>
      </w:r>
      <w:r w:rsidRPr="001018B2">
        <w:rPr>
          <w:rFonts w:ascii="Times New Roman" w:hAnsi="Times New Roman"/>
          <w:sz w:val="28"/>
          <w:szCs w:val="28"/>
        </w:rPr>
        <w:t xml:space="preserve">: </w:t>
      </w:r>
      <w:r w:rsidRPr="001018B2">
        <w:rPr>
          <w:rFonts w:ascii="Times New Roman" w:hAnsi="Times New Roman"/>
          <w:sz w:val="24"/>
          <w:szCs w:val="24"/>
        </w:rPr>
        <w:t>Implement checkpointing to save the model’s state periodically, ensuring that training can resume from a recent point in case of failures.</w:t>
      </w:r>
    </w:p>
    <w:p w14:paraId="6F5AA222" w14:textId="6EE29DC3" w:rsidR="00A0732F" w:rsidRDefault="00A0732F" w:rsidP="00A0732F">
      <w:pPr>
        <w:rPr>
          <w:rFonts w:ascii="Times New Roman" w:hAnsi="Times New Roman"/>
          <w:b/>
          <w:bCs/>
          <w:sz w:val="28"/>
          <w:szCs w:val="28"/>
        </w:rPr>
      </w:pPr>
      <w:r w:rsidRPr="00A0732F">
        <w:rPr>
          <w:rFonts w:ascii="Times New Roman" w:hAnsi="Times New Roman"/>
          <w:b/>
          <w:bCs/>
          <w:sz w:val="28"/>
          <w:szCs w:val="28"/>
        </w:rPr>
        <w:t xml:space="preserve">- </w:t>
      </w:r>
      <w:r w:rsidRPr="001018B2">
        <w:rPr>
          <w:rFonts w:ascii="Times New Roman" w:hAnsi="Times New Roman"/>
          <w:b/>
          <w:bCs/>
          <w:sz w:val="24"/>
          <w:szCs w:val="24"/>
        </w:rPr>
        <w:t>*Resource Management*:</w:t>
      </w:r>
      <w:r w:rsidRPr="00A0732F">
        <w:rPr>
          <w:rFonts w:ascii="Times New Roman" w:hAnsi="Times New Roman"/>
          <w:b/>
          <w:bCs/>
          <w:sz w:val="28"/>
          <w:szCs w:val="28"/>
        </w:rPr>
        <w:t xml:space="preserve"> </w:t>
      </w:r>
      <w:r w:rsidRPr="001018B2">
        <w:rPr>
          <w:rFonts w:ascii="Times New Roman" w:hAnsi="Times New Roman"/>
          <w:sz w:val="24"/>
          <w:szCs w:val="24"/>
        </w:rPr>
        <w:t>Optimize resource usage in the MapReduce framework to improve efficiency and reduce computation costs</w:t>
      </w:r>
      <w:r w:rsidRPr="00A0732F">
        <w:rPr>
          <w:rFonts w:ascii="Times New Roman" w:hAnsi="Times New Roman"/>
          <w:b/>
          <w:bCs/>
          <w:sz w:val="28"/>
          <w:szCs w:val="28"/>
        </w:rPr>
        <w:t>.</w:t>
      </w:r>
    </w:p>
    <w:p w14:paraId="3C1F1DDC" w14:textId="318C3F4E" w:rsidR="00CA79C7" w:rsidRPr="001154F2" w:rsidRDefault="001018B2" w:rsidP="001154F2">
      <w:pPr>
        <w:rPr>
          <w:rFonts w:ascii="Times New Roman" w:hAnsi="Times New Roman"/>
          <w:b/>
          <w:bCs/>
          <w:sz w:val="28"/>
          <w:szCs w:val="28"/>
        </w:rPr>
      </w:pPr>
      <w:r>
        <w:rPr>
          <w:rFonts w:ascii="Times New Roman" w:hAnsi="Times New Roman"/>
          <w:b/>
          <w:bCs/>
          <w:sz w:val="28"/>
          <w:szCs w:val="28"/>
        </w:rPr>
        <w:t>BEST CLOUD NODE PREDICTION DESIGN:</w:t>
      </w:r>
    </w:p>
    <w:p w14:paraId="77BB4E04" w14:textId="67ACE9CF" w:rsidR="001E3410" w:rsidRDefault="00CA79C7" w:rsidP="001E3410">
      <w:pPr>
        <w:rPr>
          <w:rFonts w:ascii="Times New Roman" w:hAnsi="Times New Roman"/>
          <w:b/>
          <w:bCs/>
          <w:sz w:val="28"/>
          <w:szCs w:val="28"/>
        </w:rPr>
      </w:pPr>
      <w:r w:rsidRPr="001154F2">
        <w:rPr>
          <w:rFonts w:ascii="Times New Roman" w:hAnsi="Times New Roman"/>
          <w:b/>
          <w:bCs/>
          <w:sz w:val="28"/>
          <w:szCs w:val="28"/>
        </w:rPr>
        <w:t>Layout Design</w:t>
      </w:r>
      <w:r w:rsidR="001E3410">
        <w:rPr>
          <w:rFonts w:ascii="Times New Roman" w:hAnsi="Times New Roman"/>
          <w:b/>
          <w:bCs/>
          <w:sz w:val="28"/>
          <w:szCs w:val="28"/>
        </w:rPr>
        <w:t>:</w:t>
      </w:r>
    </w:p>
    <w:p w14:paraId="50793E8E" w14:textId="6F929BDD" w:rsidR="001E3410" w:rsidRPr="001E3410" w:rsidRDefault="001E3410" w:rsidP="001E3410">
      <w:pPr>
        <w:rPr>
          <w:rFonts w:ascii="Times New Roman" w:hAnsi="Times New Roman"/>
          <w:b/>
          <w:bCs/>
          <w:sz w:val="28"/>
          <w:szCs w:val="28"/>
        </w:rPr>
      </w:pPr>
      <w:r w:rsidRPr="001E3410">
        <w:rPr>
          <w:rFonts w:ascii="Times New Roman" w:hAnsi="Times New Roman"/>
          <w:b/>
          <w:bCs/>
          <w:sz w:val="28"/>
          <w:szCs w:val="28"/>
        </w:rPr>
        <w:lastRenderedPageBreak/>
        <w:t>Layout Design for MapReduce-based Big Data Classification Model</w:t>
      </w:r>
    </w:p>
    <w:p w14:paraId="5661BD74" w14:textId="77777777" w:rsidR="001E3410" w:rsidRPr="001E3410" w:rsidRDefault="001E3410" w:rsidP="001E3410">
      <w:pPr>
        <w:rPr>
          <w:rFonts w:ascii="Times New Roman" w:hAnsi="Times New Roman"/>
          <w:sz w:val="28"/>
          <w:szCs w:val="28"/>
        </w:rPr>
      </w:pPr>
      <w:r w:rsidRPr="001E3410">
        <w:rPr>
          <w:rFonts w:ascii="Times New Roman" w:hAnsi="Times New Roman"/>
          <w:sz w:val="28"/>
          <w:szCs w:val="28"/>
        </w:rPr>
        <w:t>1. *</w:t>
      </w:r>
      <w:r w:rsidRPr="001E3410">
        <w:rPr>
          <w:rFonts w:ascii="Times New Roman" w:hAnsi="Times New Roman"/>
          <w:b/>
          <w:bCs/>
          <w:sz w:val="28"/>
          <w:szCs w:val="28"/>
        </w:rPr>
        <w:t>Data Ingestion and Preprocessing*</w:t>
      </w:r>
    </w:p>
    <w:p w14:paraId="78D9D004" w14:textId="77777777" w:rsidR="00B23D8E" w:rsidRPr="004A1012" w:rsidRDefault="001E3410" w:rsidP="001E3410">
      <w:pPr>
        <w:rPr>
          <w:rFonts w:ascii="Times New Roman" w:hAnsi="Times New Roman"/>
          <w:sz w:val="24"/>
          <w:szCs w:val="24"/>
        </w:rPr>
      </w:pPr>
      <w:r w:rsidRPr="001E3410">
        <w:rPr>
          <w:rFonts w:ascii="Times New Roman" w:hAnsi="Times New Roman"/>
          <w:sz w:val="28"/>
          <w:szCs w:val="28"/>
        </w:rPr>
        <w:t xml:space="preserve">    </w:t>
      </w:r>
      <w:r w:rsidRPr="001E3410">
        <w:rPr>
          <w:rFonts w:ascii="Times New Roman" w:hAnsi="Times New Roman"/>
          <w:b/>
          <w:bCs/>
          <w:sz w:val="28"/>
          <w:szCs w:val="28"/>
        </w:rPr>
        <w:t>*</w:t>
      </w:r>
      <w:r w:rsidRPr="001E3410">
        <w:rPr>
          <w:rFonts w:ascii="Times New Roman" w:hAnsi="Times New Roman"/>
          <w:b/>
          <w:bCs/>
          <w:sz w:val="24"/>
          <w:szCs w:val="24"/>
        </w:rPr>
        <w:t>Map</w:t>
      </w:r>
      <w:r w:rsidRPr="001E3410">
        <w:rPr>
          <w:rFonts w:ascii="Times New Roman" w:hAnsi="Times New Roman"/>
          <w:sz w:val="24"/>
          <w:szCs w:val="24"/>
        </w:rPr>
        <w:t xml:space="preserve">: </w:t>
      </w:r>
      <w:r w:rsidRPr="004A1012">
        <w:rPr>
          <w:rFonts w:ascii="Times New Roman" w:hAnsi="Times New Roman"/>
          <w:sz w:val="24"/>
          <w:szCs w:val="24"/>
        </w:rPr>
        <w:t>* Load, clean, and transform data.</w:t>
      </w:r>
    </w:p>
    <w:p w14:paraId="355DC46B" w14:textId="570E1F77" w:rsidR="001E3410" w:rsidRPr="004A1012" w:rsidRDefault="001E3410" w:rsidP="001E3410">
      <w:pPr>
        <w:rPr>
          <w:rFonts w:ascii="Times New Roman" w:hAnsi="Times New Roman"/>
          <w:sz w:val="24"/>
          <w:szCs w:val="24"/>
        </w:rPr>
      </w:pPr>
      <w:r w:rsidRPr="001E3410">
        <w:rPr>
          <w:rFonts w:ascii="Times New Roman" w:hAnsi="Times New Roman"/>
          <w:sz w:val="28"/>
          <w:szCs w:val="28"/>
        </w:rPr>
        <w:t xml:space="preserve">    *</w:t>
      </w:r>
      <w:r w:rsidRPr="001E3410">
        <w:rPr>
          <w:rFonts w:ascii="Times New Roman" w:hAnsi="Times New Roman"/>
          <w:b/>
          <w:bCs/>
          <w:sz w:val="24"/>
          <w:szCs w:val="24"/>
        </w:rPr>
        <w:t>Reduce</w:t>
      </w:r>
      <w:r>
        <w:rPr>
          <w:rFonts w:ascii="Times New Roman" w:hAnsi="Times New Roman"/>
          <w:b/>
          <w:bCs/>
          <w:sz w:val="24"/>
          <w:szCs w:val="24"/>
        </w:rPr>
        <w:t>:</w:t>
      </w:r>
      <w:r w:rsidRPr="001E3410">
        <w:rPr>
          <w:rFonts w:ascii="Times New Roman" w:hAnsi="Times New Roman"/>
          <w:b/>
          <w:bCs/>
          <w:sz w:val="24"/>
          <w:szCs w:val="24"/>
        </w:rPr>
        <w:t xml:space="preserve"> *</w:t>
      </w:r>
      <w:r w:rsidRPr="001E3410">
        <w:rPr>
          <w:rFonts w:ascii="Times New Roman" w:hAnsi="Times New Roman"/>
          <w:sz w:val="28"/>
          <w:szCs w:val="28"/>
        </w:rPr>
        <w:t xml:space="preserve"> </w:t>
      </w:r>
      <w:r w:rsidRPr="004A1012">
        <w:rPr>
          <w:rFonts w:ascii="Times New Roman" w:hAnsi="Times New Roman"/>
          <w:sz w:val="24"/>
          <w:szCs w:val="24"/>
        </w:rPr>
        <w:t>Aggregate processed data.</w:t>
      </w:r>
    </w:p>
    <w:p w14:paraId="6945101D" w14:textId="77777777" w:rsidR="001E3410" w:rsidRPr="001E3410" w:rsidRDefault="001E3410" w:rsidP="001E3410">
      <w:pPr>
        <w:rPr>
          <w:rFonts w:ascii="Times New Roman" w:hAnsi="Times New Roman"/>
          <w:b/>
          <w:bCs/>
          <w:sz w:val="28"/>
          <w:szCs w:val="28"/>
        </w:rPr>
      </w:pPr>
      <w:r w:rsidRPr="001E3410">
        <w:rPr>
          <w:rFonts w:ascii="Times New Roman" w:hAnsi="Times New Roman"/>
          <w:b/>
          <w:bCs/>
          <w:sz w:val="28"/>
          <w:szCs w:val="28"/>
        </w:rPr>
        <w:t>2. *Feature Subset Selection*</w:t>
      </w:r>
    </w:p>
    <w:p w14:paraId="1988212C" w14:textId="60131613" w:rsidR="001E3410" w:rsidRPr="001E3410" w:rsidRDefault="001E3410" w:rsidP="001E3410">
      <w:pPr>
        <w:rPr>
          <w:rFonts w:ascii="Times New Roman" w:hAnsi="Times New Roman"/>
          <w:sz w:val="28"/>
          <w:szCs w:val="28"/>
        </w:rPr>
      </w:pPr>
      <w:r w:rsidRPr="001E3410">
        <w:rPr>
          <w:rFonts w:ascii="Times New Roman" w:hAnsi="Times New Roman"/>
          <w:sz w:val="28"/>
          <w:szCs w:val="28"/>
        </w:rPr>
        <w:t xml:space="preserve">   *</w:t>
      </w:r>
      <w:r w:rsidRPr="001E3410">
        <w:rPr>
          <w:rFonts w:ascii="Times New Roman" w:hAnsi="Times New Roman"/>
          <w:b/>
          <w:bCs/>
          <w:sz w:val="24"/>
          <w:szCs w:val="24"/>
        </w:rPr>
        <w:t xml:space="preserve">Map: </w:t>
      </w:r>
      <w:r w:rsidRPr="005951B4">
        <w:rPr>
          <w:rFonts w:ascii="Times New Roman" w:hAnsi="Times New Roman"/>
          <w:b/>
          <w:bCs/>
          <w:sz w:val="24"/>
          <w:szCs w:val="24"/>
        </w:rPr>
        <w:t>*</w:t>
      </w:r>
      <w:r w:rsidRPr="005951B4">
        <w:rPr>
          <w:rFonts w:ascii="Times New Roman" w:hAnsi="Times New Roman"/>
          <w:sz w:val="24"/>
          <w:szCs w:val="24"/>
        </w:rPr>
        <w:t xml:space="preserve"> Score and evaluate features</w:t>
      </w:r>
      <w:r w:rsidRPr="001E3410">
        <w:rPr>
          <w:rFonts w:ascii="Times New Roman" w:hAnsi="Times New Roman"/>
          <w:sz w:val="28"/>
          <w:szCs w:val="28"/>
        </w:rPr>
        <w:t>.</w:t>
      </w:r>
    </w:p>
    <w:p w14:paraId="7C0B4B4F" w14:textId="53D9F55E" w:rsidR="001E3410" w:rsidRPr="005951B4" w:rsidRDefault="001E3410" w:rsidP="001E3410">
      <w:pPr>
        <w:rPr>
          <w:rFonts w:ascii="Times New Roman" w:hAnsi="Times New Roman"/>
          <w:sz w:val="24"/>
          <w:szCs w:val="24"/>
        </w:rPr>
      </w:pPr>
      <w:r w:rsidRPr="001E3410">
        <w:rPr>
          <w:rFonts w:ascii="Times New Roman" w:hAnsi="Times New Roman"/>
          <w:sz w:val="28"/>
          <w:szCs w:val="28"/>
        </w:rPr>
        <w:t xml:space="preserve">   *</w:t>
      </w:r>
      <w:r w:rsidRPr="001E3410">
        <w:rPr>
          <w:rFonts w:ascii="Times New Roman" w:hAnsi="Times New Roman"/>
          <w:b/>
          <w:bCs/>
          <w:sz w:val="24"/>
          <w:szCs w:val="24"/>
        </w:rPr>
        <w:t>Reduce</w:t>
      </w:r>
      <w:r w:rsidRPr="001E3410">
        <w:rPr>
          <w:rFonts w:ascii="Times New Roman" w:hAnsi="Times New Roman"/>
          <w:sz w:val="28"/>
          <w:szCs w:val="28"/>
        </w:rPr>
        <w:t xml:space="preserve">: * </w:t>
      </w:r>
      <w:r w:rsidRPr="005951B4">
        <w:rPr>
          <w:rFonts w:ascii="Times New Roman" w:hAnsi="Times New Roman"/>
          <w:sz w:val="24"/>
          <w:szCs w:val="24"/>
        </w:rPr>
        <w:t>Select top features.</w:t>
      </w:r>
    </w:p>
    <w:p w14:paraId="58550AD0" w14:textId="77777777" w:rsidR="001E3410" w:rsidRPr="001E3410" w:rsidRDefault="001E3410" w:rsidP="001E3410">
      <w:pPr>
        <w:rPr>
          <w:rFonts w:ascii="Times New Roman" w:hAnsi="Times New Roman"/>
          <w:sz w:val="28"/>
          <w:szCs w:val="28"/>
        </w:rPr>
      </w:pPr>
      <w:r w:rsidRPr="001E3410">
        <w:rPr>
          <w:rFonts w:ascii="Times New Roman" w:hAnsi="Times New Roman"/>
          <w:b/>
          <w:bCs/>
          <w:sz w:val="28"/>
          <w:szCs w:val="28"/>
        </w:rPr>
        <w:t>3. *DBN Training</w:t>
      </w:r>
      <w:r w:rsidRPr="001E3410">
        <w:rPr>
          <w:rFonts w:ascii="Times New Roman" w:hAnsi="Times New Roman"/>
          <w:sz w:val="28"/>
          <w:szCs w:val="28"/>
        </w:rPr>
        <w:t>*</w:t>
      </w:r>
    </w:p>
    <w:p w14:paraId="518CA3CE" w14:textId="648E901D" w:rsidR="001E3410" w:rsidRPr="001E3410" w:rsidRDefault="001E3410" w:rsidP="001E3410">
      <w:pPr>
        <w:rPr>
          <w:rFonts w:ascii="Times New Roman" w:hAnsi="Times New Roman"/>
          <w:sz w:val="28"/>
          <w:szCs w:val="28"/>
        </w:rPr>
      </w:pPr>
      <w:r w:rsidRPr="001E3410">
        <w:rPr>
          <w:rFonts w:ascii="Times New Roman" w:hAnsi="Times New Roman"/>
          <w:sz w:val="28"/>
          <w:szCs w:val="28"/>
        </w:rPr>
        <w:t xml:space="preserve">    </w:t>
      </w:r>
      <w:r w:rsidRPr="001E3410">
        <w:rPr>
          <w:rFonts w:ascii="Times New Roman" w:hAnsi="Times New Roman"/>
          <w:b/>
          <w:bCs/>
          <w:sz w:val="24"/>
          <w:szCs w:val="24"/>
        </w:rPr>
        <w:t>*Map: *</w:t>
      </w:r>
      <w:r w:rsidRPr="001E3410">
        <w:rPr>
          <w:rFonts w:ascii="Times New Roman" w:hAnsi="Times New Roman"/>
          <w:sz w:val="28"/>
          <w:szCs w:val="28"/>
        </w:rPr>
        <w:t xml:space="preserve"> </w:t>
      </w:r>
      <w:r w:rsidRPr="004A1012">
        <w:rPr>
          <w:rFonts w:ascii="Times New Roman" w:hAnsi="Times New Roman"/>
          <w:sz w:val="24"/>
          <w:szCs w:val="24"/>
        </w:rPr>
        <w:t>Train DBN on data partitions, compute updates</w:t>
      </w:r>
      <w:r w:rsidRPr="001E3410">
        <w:rPr>
          <w:rFonts w:ascii="Times New Roman" w:hAnsi="Times New Roman"/>
          <w:sz w:val="28"/>
          <w:szCs w:val="28"/>
        </w:rPr>
        <w:t>.</w:t>
      </w:r>
    </w:p>
    <w:p w14:paraId="70802CFE" w14:textId="6BA6E885" w:rsidR="001E3410" w:rsidRPr="004A1012" w:rsidRDefault="001E3410" w:rsidP="001E3410">
      <w:pPr>
        <w:rPr>
          <w:rFonts w:ascii="Times New Roman" w:hAnsi="Times New Roman"/>
          <w:sz w:val="24"/>
          <w:szCs w:val="24"/>
        </w:rPr>
      </w:pPr>
      <w:r w:rsidRPr="001E3410">
        <w:rPr>
          <w:rFonts w:ascii="Times New Roman" w:hAnsi="Times New Roman"/>
          <w:sz w:val="28"/>
          <w:szCs w:val="28"/>
        </w:rPr>
        <w:t xml:space="preserve">   *</w:t>
      </w:r>
      <w:r w:rsidRPr="001E3410">
        <w:rPr>
          <w:rFonts w:ascii="Times New Roman" w:hAnsi="Times New Roman"/>
          <w:b/>
          <w:bCs/>
          <w:sz w:val="24"/>
          <w:szCs w:val="24"/>
        </w:rPr>
        <w:t>Reduce:</w:t>
      </w:r>
      <w:r w:rsidRPr="001E3410">
        <w:rPr>
          <w:rFonts w:ascii="Times New Roman" w:hAnsi="Times New Roman"/>
          <w:sz w:val="28"/>
          <w:szCs w:val="28"/>
        </w:rPr>
        <w:t xml:space="preserve"> * </w:t>
      </w:r>
      <w:r w:rsidRPr="004A1012">
        <w:rPr>
          <w:rFonts w:ascii="Times New Roman" w:hAnsi="Times New Roman"/>
          <w:sz w:val="24"/>
          <w:szCs w:val="24"/>
        </w:rPr>
        <w:t>Aggregate updates, synchronize model.</w:t>
      </w:r>
    </w:p>
    <w:p w14:paraId="004AEEE2" w14:textId="77777777" w:rsidR="001E3410" w:rsidRPr="001E3410" w:rsidRDefault="001E3410" w:rsidP="001E3410">
      <w:pPr>
        <w:rPr>
          <w:rFonts w:ascii="Times New Roman" w:hAnsi="Times New Roman"/>
          <w:b/>
          <w:bCs/>
          <w:sz w:val="28"/>
          <w:szCs w:val="28"/>
        </w:rPr>
      </w:pPr>
      <w:r w:rsidRPr="001E3410">
        <w:rPr>
          <w:rFonts w:ascii="Times New Roman" w:hAnsi="Times New Roman"/>
          <w:sz w:val="28"/>
          <w:szCs w:val="28"/>
        </w:rPr>
        <w:t>4</w:t>
      </w:r>
      <w:r w:rsidRPr="001E3410">
        <w:rPr>
          <w:rFonts w:ascii="Times New Roman" w:hAnsi="Times New Roman"/>
          <w:b/>
          <w:bCs/>
          <w:sz w:val="28"/>
          <w:szCs w:val="28"/>
        </w:rPr>
        <w:t>. *Hyper-Parameter Tuning*</w:t>
      </w:r>
    </w:p>
    <w:p w14:paraId="55BB0913" w14:textId="7328F72F" w:rsidR="001E3410" w:rsidRPr="005951B4" w:rsidRDefault="001E3410" w:rsidP="001E3410">
      <w:pPr>
        <w:rPr>
          <w:rFonts w:ascii="Times New Roman" w:hAnsi="Times New Roman"/>
          <w:sz w:val="24"/>
          <w:szCs w:val="24"/>
        </w:rPr>
      </w:pPr>
      <w:r w:rsidRPr="001E3410">
        <w:rPr>
          <w:rFonts w:ascii="Times New Roman" w:hAnsi="Times New Roman"/>
          <w:sz w:val="28"/>
          <w:szCs w:val="28"/>
        </w:rPr>
        <w:t xml:space="preserve">  *</w:t>
      </w:r>
      <w:r w:rsidRPr="001E3410">
        <w:rPr>
          <w:rFonts w:ascii="Times New Roman" w:hAnsi="Times New Roman"/>
          <w:b/>
          <w:bCs/>
          <w:sz w:val="24"/>
          <w:szCs w:val="24"/>
        </w:rPr>
        <w:t>Map: *</w:t>
      </w:r>
      <w:r w:rsidRPr="001E3410">
        <w:rPr>
          <w:rFonts w:ascii="Times New Roman" w:hAnsi="Times New Roman"/>
          <w:sz w:val="28"/>
          <w:szCs w:val="28"/>
        </w:rPr>
        <w:t xml:space="preserve"> </w:t>
      </w:r>
      <w:r w:rsidRPr="005951B4">
        <w:rPr>
          <w:rFonts w:ascii="Times New Roman" w:hAnsi="Times New Roman"/>
          <w:sz w:val="24"/>
          <w:szCs w:val="24"/>
        </w:rPr>
        <w:t>Evaluate different hyper-parameter sets.</w:t>
      </w:r>
    </w:p>
    <w:p w14:paraId="63321846" w14:textId="7D331A31" w:rsidR="001E3410" w:rsidRPr="001E3410" w:rsidRDefault="001E3410" w:rsidP="001E3410">
      <w:pPr>
        <w:rPr>
          <w:rFonts w:ascii="Times New Roman" w:hAnsi="Times New Roman"/>
          <w:sz w:val="28"/>
          <w:szCs w:val="28"/>
        </w:rPr>
      </w:pPr>
      <w:r w:rsidRPr="005951B4">
        <w:rPr>
          <w:rFonts w:ascii="Times New Roman" w:hAnsi="Times New Roman"/>
          <w:b/>
          <w:bCs/>
          <w:sz w:val="24"/>
          <w:szCs w:val="24"/>
        </w:rPr>
        <w:t xml:space="preserve">    *Reduce: *</w:t>
      </w:r>
      <w:r w:rsidRPr="005951B4">
        <w:rPr>
          <w:rFonts w:ascii="Times New Roman" w:hAnsi="Times New Roman"/>
          <w:sz w:val="24"/>
          <w:szCs w:val="24"/>
        </w:rPr>
        <w:t xml:space="preserve"> Aggregate results, select best parameters</w:t>
      </w:r>
      <w:r w:rsidRPr="001E3410">
        <w:rPr>
          <w:rFonts w:ascii="Times New Roman" w:hAnsi="Times New Roman"/>
          <w:sz w:val="28"/>
          <w:szCs w:val="28"/>
        </w:rPr>
        <w:t>.</w:t>
      </w:r>
    </w:p>
    <w:p w14:paraId="13DA2CB8" w14:textId="77777777" w:rsidR="001E3410" w:rsidRPr="005951B4" w:rsidRDefault="001E3410" w:rsidP="001E3410">
      <w:pPr>
        <w:rPr>
          <w:rFonts w:ascii="Times New Roman" w:hAnsi="Times New Roman"/>
          <w:sz w:val="24"/>
          <w:szCs w:val="24"/>
        </w:rPr>
      </w:pPr>
      <w:r w:rsidRPr="001E3410">
        <w:rPr>
          <w:rFonts w:ascii="Times New Roman" w:hAnsi="Times New Roman"/>
          <w:sz w:val="28"/>
          <w:szCs w:val="28"/>
        </w:rPr>
        <w:t>5. *</w:t>
      </w:r>
      <w:r w:rsidRPr="005951B4">
        <w:rPr>
          <w:rFonts w:ascii="Times New Roman" w:hAnsi="Times New Roman"/>
          <w:sz w:val="24"/>
          <w:szCs w:val="24"/>
        </w:rPr>
        <w:t>Classification and Prediction*</w:t>
      </w:r>
    </w:p>
    <w:p w14:paraId="33F248EA" w14:textId="2CC221C4" w:rsidR="001E3410" w:rsidRPr="005951B4" w:rsidRDefault="001E3410" w:rsidP="001E3410">
      <w:pPr>
        <w:rPr>
          <w:rFonts w:ascii="Times New Roman" w:hAnsi="Times New Roman"/>
          <w:sz w:val="24"/>
          <w:szCs w:val="24"/>
        </w:rPr>
      </w:pPr>
      <w:r w:rsidRPr="005951B4">
        <w:rPr>
          <w:rFonts w:ascii="Times New Roman" w:hAnsi="Times New Roman"/>
          <w:sz w:val="24"/>
          <w:szCs w:val="24"/>
        </w:rPr>
        <w:t xml:space="preserve">   </w:t>
      </w:r>
      <w:r w:rsidRPr="005951B4">
        <w:rPr>
          <w:rFonts w:ascii="Times New Roman" w:hAnsi="Times New Roman"/>
          <w:b/>
          <w:bCs/>
          <w:sz w:val="24"/>
          <w:szCs w:val="24"/>
        </w:rPr>
        <w:t>*Map</w:t>
      </w:r>
      <w:r w:rsidRPr="005951B4">
        <w:rPr>
          <w:rFonts w:ascii="Times New Roman" w:hAnsi="Times New Roman"/>
          <w:sz w:val="24"/>
          <w:szCs w:val="24"/>
        </w:rPr>
        <w:t>: * Classify new data using the trained DBN.</w:t>
      </w:r>
    </w:p>
    <w:p w14:paraId="77638FA2" w14:textId="2C80CEF3" w:rsidR="001E3410" w:rsidRPr="005951B4" w:rsidRDefault="001E3410" w:rsidP="001E3410">
      <w:pPr>
        <w:rPr>
          <w:rFonts w:ascii="Times New Roman" w:hAnsi="Times New Roman"/>
          <w:sz w:val="24"/>
          <w:szCs w:val="24"/>
        </w:rPr>
      </w:pPr>
      <w:r w:rsidRPr="005951B4">
        <w:rPr>
          <w:rFonts w:ascii="Times New Roman" w:hAnsi="Times New Roman"/>
          <w:sz w:val="24"/>
          <w:szCs w:val="24"/>
        </w:rPr>
        <w:t xml:space="preserve">   *</w:t>
      </w:r>
      <w:r w:rsidRPr="005951B4">
        <w:rPr>
          <w:rFonts w:ascii="Times New Roman" w:hAnsi="Times New Roman"/>
          <w:b/>
          <w:bCs/>
          <w:sz w:val="24"/>
          <w:szCs w:val="24"/>
        </w:rPr>
        <w:t>Reduce: *</w:t>
      </w:r>
      <w:r w:rsidRPr="005951B4">
        <w:rPr>
          <w:rFonts w:ascii="Times New Roman" w:hAnsi="Times New Roman"/>
          <w:sz w:val="24"/>
          <w:szCs w:val="24"/>
        </w:rPr>
        <w:t xml:space="preserve"> Aggregate predictions.</w:t>
      </w:r>
    </w:p>
    <w:p w14:paraId="418A291F" w14:textId="77777777" w:rsidR="001E3410" w:rsidRPr="005951B4" w:rsidRDefault="001E3410" w:rsidP="001E3410">
      <w:pPr>
        <w:rPr>
          <w:rFonts w:ascii="Times New Roman" w:hAnsi="Times New Roman"/>
          <w:sz w:val="24"/>
          <w:szCs w:val="24"/>
        </w:rPr>
      </w:pPr>
      <w:r w:rsidRPr="005951B4">
        <w:rPr>
          <w:rFonts w:ascii="Times New Roman" w:hAnsi="Times New Roman"/>
          <w:sz w:val="24"/>
          <w:szCs w:val="24"/>
        </w:rPr>
        <w:t>6. *Model Evaluation*</w:t>
      </w:r>
    </w:p>
    <w:p w14:paraId="6C585A0F" w14:textId="6EC4D011" w:rsidR="001E3410" w:rsidRPr="005951B4" w:rsidRDefault="001E3410" w:rsidP="001E3410">
      <w:pPr>
        <w:rPr>
          <w:rFonts w:ascii="Times New Roman" w:hAnsi="Times New Roman"/>
          <w:b/>
          <w:bCs/>
          <w:sz w:val="24"/>
          <w:szCs w:val="24"/>
        </w:rPr>
      </w:pPr>
      <w:r w:rsidRPr="005951B4">
        <w:rPr>
          <w:rFonts w:ascii="Times New Roman" w:hAnsi="Times New Roman"/>
          <w:sz w:val="24"/>
          <w:szCs w:val="24"/>
        </w:rPr>
        <w:t xml:space="preserve">    </w:t>
      </w:r>
      <w:r w:rsidRPr="005951B4">
        <w:rPr>
          <w:rFonts w:ascii="Times New Roman" w:hAnsi="Times New Roman"/>
          <w:b/>
          <w:bCs/>
          <w:sz w:val="24"/>
          <w:szCs w:val="24"/>
        </w:rPr>
        <w:t>*Map: *</w:t>
      </w:r>
      <w:r w:rsidRPr="005951B4">
        <w:rPr>
          <w:rFonts w:ascii="Times New Roman" w:hAnsi="Times New Roman"/>
          <w:sz w:val="24"/>
          <w:szCs w:val="24"/>
        </w:rPr>
        <w:t xml:space="preserve"> Calculate local metrics.</w:t>
      </w:r>
    </w:p>
    <w:p w14:paraId="6E2B124F" w14:textId="77777777" w:rsidR="0037666B" w:rsidRPr="005951B4" w:rsidRDefault="001E3410" w:rsidP="0037666B">
      <w:pPr>
        <w:rPr>
          <w:sz w:val="24"/>
          <w:szCs w:val="24"/>
        </w:rPr>
      </w:pPr>
      <w:r w:rsidRPr="005951B4">
        <w:rPr>
          <w:rFonts w:ascii="Times New Roman" w:hAnsi="Times New Roman"/>
          <w:sz w:val="24"/>
          <w:szCs w:val="24"/>
        </w:rPr>
        <w:t xml:space="preserve">   *</w:t>
      </w:r>
      <w:r w:rsidRPr="005951B4">
        <w:rPr>
          <w:rFonts w:ascii="Times New Roman" w:hAnsi="Times New Roman"/>
          <w:b/>
          <w:bCs/>
          <w:sz w:val="24"/>
          <w:szCs w:val="24"/>
        </w:rPr>
        <w:t>Reduce:</w:t>
      </w:r>
      <w:r w:rsidRPr="005951B4">
        <w:rPr>
          <w:rFonts w:ascii="Times New Roman" w:hAnsi="Times New Roman"/>
          <w:sz w:val="24"/>
          <w:szCs w:val="24"/>
        </w:rPr>
        <w:t xml:space="preserve"> * Combine metrics for overall evaluation.</w:t>
      </w:r>
      <w:r w:rsidR="0037666B" w:rsidRPr="005951B4">
        <w:rPr>
          <w:sz w:val="24"/>
          <w:szCs w:val="24"/>
        </w:rPr>
        <w:t xml:space="preserve"> </w:t>
      </w:r>
    </w:p>
    <w:p w14:paraId="576284D7" w14:textId="77777777" w:rsidR="00B23D8E" w:rsidRDefault="0037666B" w:rsidP="0037666B">
      <w:r w:rsidRPr="0037666B">
        <w:rPr>
          <w:rFonts w:ascii="Times New Roman" w:hAnsi="Times New Roman"/>
          <w:sz w:val="28"/>
          <w:szCs w:val="28"/>
        </w:rPr>
        <w:t xml:space="preserve"> </w:t>
      </w:r>
      <w:r w:rsidRPr="0037666B">
        <w:rPr>
          <w:rFonts w:ascii="Times New Roman" w:hAnsi="Times New Roman"/>
          <w:b/>
          <w:bCs/>
          <w:sz w:val="28"/>
          <w:szCs w:val="28"/>
        </w:rPr>
        <w:t>User-Friendly Layout Design for MapReduce-Based Big Data Classification Mode</w:t>
      </w:r>
      <w:r w:rsidR="00B23D8E">
        <w:rPr>
          <w:rFonts w:ascii="Times New Roman" w:hAnsi="Times New Roman"/>
          <w:b/>
          <w:bCs/>
          <w:sz w:val="28"/>
          <w:szCs w:val="28"/>
        </w:rPr>
        <w:t>l:</w:t>
      </w:r>
    </w:p>
    <w:p w14:paraId="0457D460" w14:textId="77777777" w:rsidR="00B23D8E" w:rsidRDefault="0037666B" w:rsidP="0037666B">
      <w:pPr>
        <w:rPr>
          <w:b/>
          <w:bCs/>
          <w:sz w:val="28"/>
          <w:szCs w:val="28"/>
        </w:rPr>
      </w:pPr>
      <w:r w:rsidRPr="0037666B">
        <w:rPr>
          <w:rFonts w:ascii="Times New Roman" w:hAnsi="Times New Roman"/>
          <w:sz w:val="28"/>
          <w:szCs w:val="28"/>
        </w:rPr>
        <w:t>1</w:t>
      </w:r>
      <w:r w:rsidRPr="00B23D8E">
        <w:rPr>
          <w:rFonts w:ascii="Times New Roman" w:hAnsi="Times New Roman"/>
          <w:b/>
          <w:bCs/>
          <w:sz w:val="28"/>
          <w:szCs w:val="28"/>
        </w:rPr>
        <w:t>. *Data Ingestion and Preprocessing*</w:t>
      </w:r>
    </w:p>
    <w:p w14:paraId="2488DDA3" w14:textId="16176942" w:rsidR="0037666B" w:rsidRPr="005951B4" w:rsidRDefault="0037666B" w:rsidP="0037666B">
      <w:pPr>
        <w:rPr>
          <w:b/>
          <w:bCs/>
          <w:sz w:val="24"/>
          <w:szCs w:val="24"/>
        </w:rPr>
      </w:pPr>
      <w:r w:rsidRPr="00B23D8E">
        <w:rPr>
          <w:rFonts w:ascii="Times New Roman" w:hAnsi="Times New Roman"/>
          <w:b/>
          <w:bCs/>
          <w:sz w:val="24"/>
          <w:szCs w:val="24"/>
        </w:rPr>
        <w:t>*</w:t>
      </w:r>
      <w:r w:rsidR="00B23D8E" w:rsidRPr="00B23D8E">
        <w:rPr>
          <w:rFonts w:ascii="Times New Roman" w:hAnsi="Times New Roman"/>
          <w:b/>
          <w:bCs/>
          <w:sz w:val="24"/>
          <w:szCs w:val="24"/>
        </w:rPr>
        <w:t>Map: *</w:t>
      </w:r>
      <w:r w:rsidRPr="0037666B">
        <w:rPr>
          <w:rFonts w:ascii="Times New Roman" w:hAnsi="Times New Roman"/>
          <w:sz w:val="28"/>
          <w:szCs w:val="28"/>
        </w:rPr>
        <w:t xml:space="preserve"> </w:t>
      </w:r>
      <w:r w:rsidRPr="005951B4">
        <w:rPr>
          <w:rFonts w:ascii="Times New Roman" w:hAnsi="Times New Roman"/>
          <w:sz w:val="24"/>
          <w:szCs w:val="24"/>
        </w:rPr>
        <w:t>Load large datasets, clean up inconsistencies, and transform data formats.</w:t>
      </w:r>
    </w:p>
    <w:p w14:paraId="0746D491" w14:textId="0A22BAF8" w:rsidR="00B23D8E" w:rsidRPr="005951B4" w:rsidRDefault="0037666B" w:rsidP="0037666B">
      <w:pPr>
        <w:rPr>
          <w:rFonts w:ascii="Times New Roman" w:hAnsi="Times New Roman"/>
          <w:sz w:val="24"/>
          <w:szCs w:val="24"/>
        </w:rPr>
      </w:pPr>
      <w:r w:rsidRPr="005951B4">
        <w:rPr>
          <w:rFonts w:ascii="Times New Roman" w:hAnsi="Times New Roman"/>
          <w:sz w:val="24"/>
          <w:szCs w:val="24"/>
        </w:rPr>
        <w:t xml:space="preserve">   *</w:t>
      </w:r>
      <w:r w:rsidR="00B23D8E" w:rsidRPr="005951B4">
        <w:rPr>
          <w:rFonts w:ascii="Times New Roman" w:hAnsi="Times New Roman"/>
          <w:b/>
          <w:bCs/>
          <w:sz w:val="24"/>
          <w:szCs w:val="24"/>
        </w:rPr>
        <w:t>Reduce</w:t>
      </w:r>
      <w:r w:rsidR="00B23D8E" w:rsidRPr="005951B4">
        <w:rPr>
          <w:rFonts w:ascii="Times New Roman" w:hAnsi="Times New Roman"/>
          <w:sz w:val="24"/>
          <w:szCs w:val="24"/>
        </w:rPr>
        <w:t>: *</w:t>
      </w:r>
      <w:r w:rsidRPr="005951B4">
        <w:rPr>
          <w:rFonts w:ascii="Times New Roman" w:hAnsi="Times New Roman"/>
          <w:sz w:val="24"/>
          <w:szCs w:val="24"/>
        </w:rPr>
        <w:t xml:space="preserve"> Merge the processed data into a unified, clean set</w:t>
      </w:r>
      <w:r w:rsidR="00B23D8E" w:rsidRPr="005951B4">
        <w:rPr>
          <w:rFonts w:ascii="Times New Roman" w:hAnsi="Times New Roman"/>
          <w:sz w:val="24"/>
          <w:szCs w:val="24"/>
        </w:rPr>
        <w:t>.</w:t>
      </w:r>
    </w:p>
    <w:p w14:paraId="0C6C76ED" w14:textId="0EF27A34" w:rsidR="0037666B" w:rsidRPr="005951B4" w:rsidRDefault="0037666B" w:rsidP="0037666B">
      <w:pPr>
        <w:rPr>
          <w:rFonts w:ascii="Times New Roman" w:hAnsi="Times New Roman"/>
          <w:b/>
          <w:bCs/>
          <w:sz w:val="24"/>
          <w:szCs w:val="24"/>
        </w:rPr>
      </w:pPr>
      <w:r w:rsidRPr="005951B4">
        <w:rPr>
          <w:rFonts w:ascii="Times New Roman" w:hAnsi="Times New Roman"/>
          <w:sz w:val="24"/>
          <w:szCs w:val="24"/>
        </w:rPr>
        <w:lastRenderedPageBreak/>
        <w:t xml:space="preserve">2. </w:t>
      </w:r>
      <w:r w:rsidRPr="005951B4">
        <w:rPr>
          <w:rFonts w:ascii="Times New Roman" w:hAnsi="Times New Roman"/>
          <w:b/>
          <w:bCs/>
          <w:sz w:val="24"/>
          <w:szCs w:val="24"/>
        </w:rPr>
        <w:t>*Feature Subset Selection*</w:t>
      </w:r>
    </w:p>
    <w:p w14:paraId="381B1C3E" w14:textId="6625CB32" w:rsidR="0037666B" w:rsidRPr="005951B4" w:rsidRDefault="0037666B" w:rsidP="0037666B">
      <w:pPr>
        <w:rPr>
          <w:rFonts w:ascii="Times New Roman" w:hAnsi="Times New Roman"/>
          <w:sz w:val="24"/>
          <w:szCs w:val="24"/>
        </w:rPr>
      </w:pPr>
      <w:r w:rsidRPr="005951B4">
        <w:rPr>
          <w:rFonts w:ascii="Times New Roman" w:hAnsi="Times New Roman"/>
          <w:sz w:val="24"/>
          <w:szCs w:val="24"/>
        </w:rPr>
        <w:t xml:space="preserve">   </w:t>
      </w:r>
      <w:r w:rsidRPr="005951B4">
        <w:rPr>
          <w:rFonts w:ascii="Times New Roman" w:hAnsi="Times New Roman"/>
          <w:b/>
          <w:bCs/>
          <w:sz w:val="24"/>
          <w:szCs w:val="24"/>
        </w:rPr>
        <w:t>*</w:t>
      </w:r>
      <w:r w:rsidR="00B23D8E" w:rsidRPr="005951B4">
        <w:rPr>
          <w:rFonts w:ascii="Times New Roman" w:hAnsi="Times New Roman"/>
          <w:b/>
          <w:bCs/>
          <w:sz w:val="24"/>
          <w:szCs w:val="24"/>
        </w:rPr>
        <w:t>Map: *</w:t>
      </w:r>
      <w:r w:rsidRPr="005951B4">
        <w:rPr>
          <w:rFonts w:ascii="Times New Roman" w:hAnsi="Times New Roman"/>
          <w:sz w:val="24"/>
          <w:szCs w:val="24"/>
        </w:rPr>
        <w:t xml:space="preserve"> Score and assess each feature's importance.</w:t>
      </w:r>
    </w:p>
    <w:p w14:paraId="302DD490" w14:textId="2001D777" w:rsidR="0037666B" w:rsidRPr="005951B4" w:rsidRDefault="0037666B" w:rsidP="0037666B">
      <w:pPr>
        <w:rPr>
          <w:rFonts w:ascii="Times New Roman" w:hAnsi="Times New Roman"/>
          <w:sz w:val="24"/>
          <w:szCs w:val="24"/>
        </w:rPr>
      </w:pPr>
      <w:r w:rsidRPr="005951B4">
        <w:rPr>
          <w:rFonts w:ascii="Times New Roman" w:hAnsi="Times New Roman"/>
          <w:sz w:val="24"/>
          <w:szCs w:val="24"/>
        </w:rPr>
        <w:t xml:space="preserve">   </w:t>
      </w:r>
      <w:r w:rsidRPr="005951B4">
        <w:rPr>
          <w:rFonts w:ascii="Times New Roman" w:hAnsi="Times New Roman"/>
          <w:b/>
          <w:bCs/>
          <w:sz w:val="24"/>
          <w:szCs w:val="24"/>
        </w:rPr>
        <w:t>*</w:t>
      </w:r>
      <w:r w:rsidR="00B23D8E" w:rsidRPr="005951B4">
        <w:rPr>
          <w:rFonts w:ascii="Times New Roman" w:hAnsi="Times New Roman"/>
          <w:b/>
          <w:bCs/>
          <w:sz w:val="24"/>
          <w:szCs w:val="24"/>
        </w:rPr>
        <w:t>Reduce</w:t>
      </w:r>
      <w:r w:rsidR="00B23D8E" w:rsidRPr="005951B4">
        <w:rPr>
          <w:rFonts w:ascii="Times New Roman" w:hAnsi="Times New Roman"/>
          <w:sz w:val="24"/>
          <w:szCs w:val="24"/>
        </w:rPr>
        <w:t>: *</w:t>
      </w:r>
      <w:r w:rsidRPr="005951B4">
        <w:rPr>
          <w:rFonts w:ascii="Times New Roman" w:hAnsi="Times New Roman"/>
          <w:sz w:val="24"/>
          <w:szCs w:val="24"/>
        </w:rPr>
        <w:t xml:space="preserve"> Select and keep only the most valuable features for the model.</w:t>
      </w:r>
    </w:p>
    <w:p w14:paraId="69406185" w14:textId="77777777" w:rsidR="0037666B" w:rsidRPr="005951B4" w:rsidRDefault="0037666B" w:rsidP="0037666B">
      <w:pPr>
        <w:rPr>
          <w:rFonts w:ascii="Times New Roman" w:hAnsi="Times New Roman"/>
          <w:b/>
          <w:bCs/>
          <w:sz w:val="24"/>
          <w:szCs w:val="24"/>
        </w:rPr>
      </w:pPr>
      <w:r w:rsidRPr="005951B4">
        <w:rPr>
          <w:rFonts w:ascii="Times New Roman" w:hAnsi="Times New Roman"/>
          <w:sz w:val="24"/>
          <w:szCs w:val="24"/>
        </w:rPr>
        <w:t>3</w:t>
      </w:r>
      <w:r w:rsidRPr="005951B4">
        <w:rPr>
          <w:rFonts w:ascii="Times New Roman" w:hAnsi="Times New Roman"/>
          <w:b/>
          <w:bCs/>
          <w:sz w:val="24"/>
          <w:szCs w:val="24"/>
        </w:rPr>
        <w:t>. *Deep Belief Network (DBN) Training*</w:t>
      </w:r>
    </w:p>
    <w:p w14:paraId="65EA078D" w14:textId="499011DE" w:rsidR="0037666B" w:rsidRPr="005951B4" w:rsidRDefault="0037666B" w:rsidP="0037666B">
      <w:pPr>
        <w:rPr>
          <w:rFonts w:ascii="Times New Roman" w:hAnsi="Times New Roman"/>
          <w:sz w:val="24"/>
          <w:szCs w:val="24"/>
        </w:rPr>
      </w:pPr>
      <w:r w:rsidRPr="005951B4">
        <w:rPr>
          <w:rFonts w:ascii="Times New Roman" w:hAnsi="Times New Roman"/>
          <w:sz w:val="24"/>
          <w:szCs w:val="24"/>
        </w:rPr>
        <w:t xml:space="preserve">    </w:t>
      </w:r>
      <w:r w:rsidRPr="005951B4">
        <w:rPr>
          <w:rFonts w:ascii="Times New Roman" w:hAnsi="Times New Roman"/>
          <w:b/>
          <w:bCs/>
          <w:sz w:val="24"/>
          <w:szCs w:val="24"/>
        </w:rPr>
        <w:t>*</w:t>
      </w:r>
      <w:r w:rsidR="00B23D8E" w:rsidRPr="005951B4">
        <w:rPr>
          <w:rFonts w:ascii="Times New Roman" w:hAnsi="Times New Roman"/>
          <w:b/>
          <w:bCs/>
          <w:sz w:val="24"/>
          <w:szCs w:val="24"/>
        </w:rPr>
        <w:t>Map: *</w:t>
      </w:r>
      <w:r w:rsidRPr="005951B4">
        <w:rPr>
          <w:rFonts w:ascii="Times New Roman" w:hAnsi="Times New Roman"/>
          <w:sz w:val="24"/>
          <w:szCs w:val="24"/>
        </w:rPr>
        <w:t xml:space="preserve"> Train parts of the DBN on chunks of data, adjusting weights locally.</w:t>
      </w:r>
    </w:p>
    <w:p w14:paraId="0A065DC9" w14:textId="308A6D4E" w:rsidR="0037666B" w:rsidRPr="005951B4" w:rsidRDefault="0037666B" w:rsidP="0037666B">
      <w:pPr>
        <w:rPr>
          <w:rFonts w:ascii="Times New Roman" w:hAnsi="Times New Roman"/>
          <w:sz w:val="24"/>
          <w:szCs w:val="24"/>
        </w:rPr>
      </w:pPr>
      <w:r w:rsidRPr="005951B4">
        <w:rPr>
          <w:rFonts w:ascii="Times New Roman" w:hAnsi="Times New Roman"/>
          <w:sz w:val="24"/>
          <w:szCs w:val="24"/>
        </w:rPr>
        <w:t xml:space="preserve">   </w:t>
      </w:r>
      <w:r w:rsidRPr="005951B4">
        <w:rPr>
          <w:rFonts w:ascii="Times New Roman" w:hAnsi="Times New Roman"/>
          <w:b/>
          <w:bCs/>
          <w:sz w:val="24"/>
          <w:szCs w:val="24"/>
        </w:rPr>
        <w:t xml:space="preserve"> *</w:t>
      </w:r>
      <w:r w:rsidR="00B23D8E" w:rsidRPr="005951B4">
        <w:rPr>
          <w:rFonts w:ascii="Times New Roman" w:hAnsi="Times New Roman"/>
          <w:b/>
          <w:bCs/>
          <w:sz w:val="24"/>
          <w:szCs w:val="24"/>
        </w:rPr>
        <w:t>Reduce: *</w:t>
      </w:r>
      <w:r w:rsidRPr="005951B4">
        <w:rPr>
          <w:rFonts w:ascii="Times New Roman" w:hAnsi="Times New Roman"/>
          <w:sz w:val="24"/>
          <w:szCs w:val="24"/>
        </w:rPr>
        <w:t xml:space="preserve"> Combine weight updates to create a unified, trained model.</w:t>
      </w:r>
    </w:p>
    <w:p w14:paraId="31489BDF" w14:textId="77777777" w:rsidR="0037666B" w:rsidRPr="005951B4" w:rsidRDefault="0037666B" w:rsidP="0037666B">
      <w:pPr>
        <w:rPr>
          <w:rFonts w:ascii="Times New Roman" w:hAnsi="Times New Roman"/>
          <w:b/>
          <w:bCs/>
          <w:sz w:val="24"/>
          <w:szCs w:val="24"/>
        </w:rPr>
      </w:pPr>
      <w:r w:rsidRPr="005951B4">
        <w:rPr>
          <w:rFonts w:ascii="Times New Roman" w:hAnsi="Times New Roman"/>
          <w:sz w:val="24"/>
          <w:szCs w:val="24"/>
        </w:rPr>
        <w:t xml:space="preserve">4. </w:t>
      </w:r>
      <w:r w:rsidRPr="005951B4">
        <w:rPr>
          <w:rFonts w:ascii="Times New Roman" w:hAnsi="Times New Roman"/>
          <w:b/>
          <w:bCs/>
          <w:sz w:val="24"/>
          <w:szCs w:val="24"/>
        </w:rPr>
        <w:t>*Hyper-Parameter Tuning*</w:t>
      </w:r>
    </w:p>
    <w:p w14:paraId="49908829" w14:textId="69FA79F6" w:rsidR="0037666B" w:rsidRPr="005951B4" w:rsidRDefault="0037666B" w:rsidP="0037666B">
      <w:pPr>
        <w:rPr>
          <w:rFonts w:ascii="Times New Roman" w:hAnsi="Times New Roman"/>
          <w:sz w:val="24"/>
          <w:szCs w:val="24"/>
        </w:rPr>
      </w:pPr>
      <w:r w:rsidRPr="005951B4">
        <w:rPr>
          <w:rFonts w:ascii="Times New Roman" w:hAnsi="Times New Roman"/>
          <w:sz w:val="24"/>
          <w:szCs w:val="24"/>
        </w:rPr>
        <w:t xml:space="preserve">    *</w:t>
      </w:r>
      <w:r w:rsidR="00B23D8E" w:rsidRPr="005951B4">
        <w:rPr>
          <w:rFonts w:ascii="Times New Roman" w:hAnsi="Times New Roman"/>
          <w:b/>
          <w:bCs/>
          <w:sz w:val="24"/>
          <w:szCs w:val="24"/>
        </w:rPr>
        <w:t>Map: *</w:t>
      </w:r>
      <w:r w:rsidRPr="005951B4">
        <w:rPr>
          <w:rFonts w:ascii="Times New Roman" w:hAnsi="Times New Roman"/>
          <w:sz w:val="24"/>
          <w:szCs w:val="24"/>
        </w:rPr>
        <w:t xml:space="preserve"> Test different configurations of model parameters.</w:t>
      </w:r>
    </w:p>
    <w:p w14:paraId="343E0E18" w14:textId="4A3A2627" w:rsidR="0037666B" w:rsidRPr="005951B4" w:rsidRDefault="0037666B" w:rsidP="0037666B">
      <w:pPr>
        <w:rPr>
          <w:rFonts w:ascii="Times New Roman" w:hAnsi="Times New Roman"/>
          <w:sz w:val="24"/>
          <w:szCs w:val="24"/>
        </w:rPr>
      </w:pPr>
      <w:r w:rsidRPr="005951B4">
        <w:rPr>
          <w:rFonts w:ascii="Times New Roman" w:hAnsi="Times New Roman"/>
          <w:sz w:val="24"/>
          <w:szCs w:val="24"/>
        </w:rPr>
        <w:t xml:space="preserve">   </w:t>
      </w:r>
      <w:r w:rsidRPr="005951B4">
        <w:rPr>
          <w:rFonts w:ascii="Times New Roman" w:hAnsi="Times New Roman"/>
          <w:b/>
          <w:bCs/>
          <w:sz w:val="24"/>
          <w:szCs w:val="24"/>
        </w:rPr>
        <w:t>*</w:t>
      </w:r>
      <w:r w:rsidR="00B23D8E" w:rsidRPr="005951B4">
        <w:rPr>
          <w:rFonts w:ascii="Times New Roman" w:hAnsi="Times New Roman"/>
          <w:b/>
          <w:bCs/>
          <w:sz w:val="24"/>
          <w:szCs w:val="24"/>
        </w:rPr>
        <w:t>Reduce: *</w:t>
      </w:r>
      <w:r w:rsidRPr="005951B4">
        <w:rPr>
          <w:rFonts w:ascii="Times New Roman" w:hAnsi="Times New Roman"/>
          <w:sz w:val="24"/>
          <w:szCs w:val="24"/>
        </w:rPr>
        <w:t xml:space="preserve"> Find and choose the best-performing parameters for optimal results.</w:t>
      </w:r>
    </w:p>
    <w:p w14:paraId="4BAF8F3A" w14:textId="77777777" w:rsidR="0037666B" w:rsidRPr="005951B4" w:rsidRDefault="0037666B" w:rsidP="0037666B">
      <w:pPr>
        <w:rPr>
          <w:rFonts w:ascii="Times New Roman" w:hAnsi="Times New Roman"/>
          <w:b/>
          <w:bCs/>
          <w:sz w:val="24"/>
          <w:szCs w:val="24"/>
        </w:rPr>
      </w:pPr>
      <w:r w:rsidRPr="005951B4">
        <w:rPr>
          <w:rFonts w:ascii="Times New Roman" w:hAnsi="Times New Roman"/>
          <w:sz w:val="24"/>
          <w:szCs w:val="24"/>
        </w:rPr>
        <w:t>5</w:t>
      </w:r>
      <w:r w:rsidRPr="005951B4">
        <w:rPr>
          <w:rFonts w:ascii="Times New Roman" w:hAnsi="Times New Roman"/>
          <w:b/>
          <w:bCs/>
          <w:sz w:val="24"/>
          <w:szCs w:val="24"/>
        </w:rPr>
        <w:t>. *Classification and Prediction*</w:t>
      </w:r>
    </w:p>
    <w:p w14:paraId="29167C1D" w14:textId="45FF89A6" w:rsidR="0037666B" w:rsidRPr="005951B4" w:rsidRDefault="0037666B" w:rsidP="0037666B">
      <w:pPr>
        <w:rPr>
          <w:rFonts w:ascii="Times New Roman" w:hAnsi="Times New Roman"/>
          <w:sz w:val="24"/>
          <w:szCs w:val="24"/>
        </w:rPr>
      </w:pPr>
      <w:r w:rsidRPr="005951B4">
        <w:rPr>
          <w:rFonts w:ascii="Times New Roman" w:hAnsi="Times New Roman"/>
          <w:sz w:val="24"/>
          <w:szCs w:val="24"/>
        </w:rPr>
        <w:t xml:space="preserve">   </w:t>
      </w:r>
      <w:r w:rsidRPr="005951B4">
        <w:rPr>
          <w:rFonts w:ascii="Times New Roman" w:hAnsi="Times New Roman"/>
          <w:b/>
          <w:bCs/>
          <w:sz w:val="24"/>
          <w:szCs w:val="24"/>
        </w:rPr>
        <w:t>*</w:t>
      </w:r>
      <w:r w:rsidR="00B23D8E" w:rsidRPr="005951B4">
        <w:rPr>
          <w:rFonts w:ascii="Times New Roman" w:hAnsi="Times New Roman"/>
          <w:b/>
          <w:bCs/>
          <w:sz w:val="24"/>
          <w:szCs w:val="24"/>
        </w:rPr>
        <w:t>Map: *</w:t>
      </w:r>
      <w:r w:rsidRPr="005951B4">
        <w:rPr>
          <w:rFonts w:ascii="Times New Roman" w:hAnsi="Times New Roman"/>
          <w:sz w:val="24"/>
          <w:szCs w:val="24"/>
        </w:rPr>
        <w:t xml:space="preserve"> Use the trained DBN to classify new data segments.</w:t>
      </w:r>
    </w:p>
    <w:p w14:paraId="5AAF8070" w14:textId="716B6228" w:rsidR="0037666B" w:rsidRPr="005951B4" w:rsidRDefault="0037666B" w:rsidP="0037666B">
      <w:pPr>
        <w:rPr>
          <w:rFonts w:ascii="Times New Roman" w:hAnsi="Times New Roman"/>
          <w:sz w:val="24"/>
          <w:szCs w:val="24"/>
        </w:rPr>
      </w:pPr>
      <w:r w:rsidRPr="005951B4">
        <w:rPr>
          <w:rFonts w:ascii="Times New Roman" w:hAnsi="Times New Roman"/>
          <w:sz w:val="24"/>
          <w:szCs w:val="24"/>
        </w:rPr>
        <w:t xml:space="preserve">   </w:t>
      </w:r>
      <w:r w:rsidRPr="005951B4">
        <w:rPr>
          <w:rFonts w:ascii="Times New Roman" w:hAnsi="Times New Roman"/>
          <w:b/>
          <w:bCs/>
          <w:sz w:val="24"/>
          <w:szCs w:val="24"/>
        </w:rPr>
        <w:t>*</w:t>
      </w:r>
      <w:r w:rsidR="00B23D8E" w:rsidRPr="005951B4">
        <w:rPr>
          <w:rFonts w:ascii="Times New Roman" w:hAnsi="Times New Roman"/>
          <w:b/>
          <w:bCs/>
          <w:sz w:val="24"/>
          <w:szCs w:val="24"/>
        </w:rPr>
        <w:t>Reduce: *</w:t>
      </w:r>
      <w:r w:rsidRPr="005951B4">
        <w:rPr>
          <w:rFonts w:ascii="Times New Roman" w:hAnsi="Times New Roman"/>
          <w:sz w:val="24"/>
          <w:szCs w:val="24"/>
        </w:rPr>
        <w:t xml:space="preserve"> Compile the predictions into final results.</w:t>
      </w:r>
    </w:p>
    <w:p w14:paraId="19DF344A" w14:textId="77777777" w:rsidR="0037666B" w:rsidRPr="005951B4" w:rsidRDefault="0037666B" w:rsidP="0037666B">
      <w:pPr>
        <w:rPr>
          <w:rFonts w:ascii="Times New Roman" w:hAnsi="Times New Roman"/>
          <w:b/>
          <w:bCs/>
          <w:sz w:val="24"/>
          <w:szCs w:val="24"/>
        </w:rPr>
      </w:pPr>
      <w:r w:rsidRPr="005951B4">
        <w:rPr>
          <w:rFonts w:ascii="Times New Roman" w:hAnsi="Times New Roman"/>
          <w:b/>
          <w:bCs/>
          <w:sz w:val="24"/>
          <w:szCs w:val="24"/>
        </w:rPr>
        <w:t>6. *Model Evaluation*</w:t>
      </w:r>
    </w:p>
    <w:p w14:paraId="22E5A811" w14:textId="7B6D4506" w:rsidR="0037666B" w:rsidRPr="005951B4" w:rsidRDefault="0037666B" w:rsidP="0037666B">
      <w:pPr>
        <w:rPr>
          <w:rFonts w:ascii="Times New Roman" w:hAnsi="Times New Roman"/>
          <w:sz w:val="24"/>
          <w:szCs w:val="24"/>
        </w:rPr>
      </w:pPr>
      <w:r w:rsidRPr="005951B4">
        <w:rPr>
          <w:rFonts w:ascii="Times New Roman" w:hAnsi="Times New Roman"/>
          <w:sz w:val="24"/>
          <w:szCs w:val="24"/>
        </w:rPr>
        <w:t xml:space="preserve">   - *</w:t>
      </w:r>
      <w:r w:rsidR="00B23D8E" w:rsidRPr="005951B4">
        <w:rPr>
          <w:rFonts w:ascii="Times New Roman" w:hAnsi="Times New Roman"/>
          <w:b/>
          <w:bCs/>
          <w:sz w:val="24"/>
          <w:szCs w:val="24"/>
        </w:rPr>
        <w:t>Map: *</w:t>
      </w:r>
      <w:r w:rsidRPr="005951B4">
        <w:rPr>
          <w:rFonts w:ascii="Times New Roman" w:hAnsi="Times New Roman"/>
          <w:sz w:val="24"/>
          <w:szCs w:val="24"/>
        </w:rPr>
        <w:t xml:space="preserve"> Measure performance metrics (like accuracy) for each data piece.</w:t>
      </w:r>
    </w:p>
    <w:p w14:paraId="15CBB21D" w14:textId="4FF2E918" w:rsidR="00CA79C7" w:rsidRPr="00D61FC6" w:rsidRDefault="0037666B" w:rsidP="0037666B">
      <w:pPr>
        <w:rPr>
          <w:rFonts w:ascii="Times New Roman" w:hAnsi="Times New Roman"/>
          <w:b/>
          <w:bCs/>
          <w:sz w:val="28"/>
          <w:szCs w:val="28"/>
        </w:rPr>
      </w:pPr>
      <w:r w:rsidRPr="005951B4">
        <w:rPr>
          <w:rFonts w:ascii="Times New Roman" w:hAnsi="Times New Roman"/>
          <w:sz w:val="24"/>
          <w:szCs w:val="24"/>
        </w:rPr>
        <w:t xml:space="preserve">   - *</w:t>
      </w:r>
      <w:r w:rsidR="00B23D8E" w:rsidRPr="005951B4">
        <w:rPr>
          <w:rFonts w:ascii="Times New Roman" w:hAnsi="Times New Roman"/>
          <w:b/>
          <w:bCs/>
          <w:sz w:val="24"/>
          <w:szCs w:val="24"/>
        </w:rPr>
        <w:t>Reduce: *</w:t>
      </w:r>
      <w:r w:rsidRPr="005951B4">
        <w:rPr>
          <w:rFonts w:ascii="Times New Roman" w:hAnsi="Times New Roman"/>
          <w:sz w:val="24"/>
          <w:szCs w:val="24"/>
        </w:rPr>
        <w:t xml:space="preserve"> Combine these measurements to get overall model performance</w:t>
      </w:r>
      <w:r w:rsidRPr="0037666B">
        <w:rPr>
          <w:rFonts w:ascii="Times New Roman" w:hAnsi="Times New Roman"/>
          <w:sz w:val="28"/>
          <w:szCs w:val="28"/>
        </w:rPr>
        <w:t>.</w:t>
      </w:r>
    </w:p>
    <w:p w14:paraId="3B6B1EBF" w14:textId="77777777" w:rsidR="00D61FC6" w:rsidRDefault="00D61FC6" w:rsidP="00D61FC6">
      <w:pPr>
        <w:rPr>
          <w:rFonts w:ascii="Times New Roman" w:hAnsi="Times New Roman"/>
          <w:b/>
          <w:bCs/>
          <w:sz w:val="28"/>
          <w:szCs w:val="28"/>
        </w:rPr>
      </w:pPr>
      <w:r w:rsidRPr="00D61FC6">
        <w:rPr>
          <w:rFonts w:ascii="Times New Roman" w:hAnsi="Times New Roman"/>
          <w:b/>
          <w:bCs/>
          <w:sz w:val="28"/>
          <w:szCs w:val="28"/>
        </w:rPr>
        <w:t>RESOURCE SELECTION:</w:t>
      </w:r>
    </w:p>
    <w:p w14:paraId="1B648C48" w14:textId="27DBEEF6" w:rsidR="00D61FC6" w:rsidRPr="00D61FC6" w:rsidRDefault="00D61FC6" w:rsidP="00D61FC6">
      <w:pPr>
        <w:rPr>
          <w:rFonts w:ascii="Times New Roman" w:hAnsi="Times New Roman"/>
          <w:b/>
          <w:bCs/>
          <w:sz w:val="28"/>
          <w:szCs w:val="28"/>
        </w:rPr>
      </w:pPr>
      <w:r w:rsidRPr="00D61FC6">
        <w:rPr>
          <w:rFonts w:ascii="Times New Roman" w:hAnsi="Times New Roman"/>
          <w:sz w:val="24"/>
          <w:szCs w:val="24"/>
        </w:rPr>
        <w:t>1.</w:t>
      </w:r>
      <w:r w:rsidRPr="00D61FC6">
        <w:rPr>
          <w:rFonts w:ascii="Times New Roman" w:hAnsi="Times New Roman"/>
          <w:b/>
          <w:bCs/>
          <w:sz w:val="24"/>
          <w:szCs w:val="24"/>
        </w:rPr>
        <w:t xml:space="preserve"> Big Data Processing Framework</w:t>
      </w:r>
      <w:r w:rsidRPr="00D61FC6">
        <w:rPr>
          <w:rFonts w:ascii="Times New Roman" w:hAnsi="Times New Roman"/>
          <w:sz w:val="24"/>
          <w:szCs w:val="24"/>
        </w:rPr>
        <w:t>: Apache Hadoop:</w:t>
      </w:r>
    </w:p>
    <w:p w14:paraId="20C2EAF0" w14:textId="2BF2B2CE" w:rsidR="00D61FC6" w:rsidRPr="00D61FC6" w:rsidRDefault="00D61FC6" w:rsidP="00D61FC6">
      <w:pPr>
        <w:rPr>
          <w:rFonts w:ascii="Times New Roman" w:hAnsi="Times New Roman"/>
          <w:sz w:val="24"/>
          <w:szCs w:val="24"/>
        </w:rPr>
      </w:pPr>
      <w:r w:rsidRPr="00D61FC6">
        <w:rPr>
          <w:rFonts w:ascii="Times New Roman" w:hAnsi="Times New Roman"/>
          <w:sz w:val="24"/>
          <w:szCs w:val="24"/>
        </w:rPr>
        <w:t>*Apache Hadoop* is a widely used framework for distributed storage and processing of large datasets using the MapReduce programming model. It provides:</w:t>
      </w:r>
    </w:p>
    <w:p w14:paraId="70BBCD08" w14:textId="77777777" w:rsidR="00D61FC6" w:rsidRPr="00D61FC6" w:rsidRDefault="00D61FC6" w:rsidP="00D61FC6">
      <w:pPr>
        <w:rPr>
          <w:rFonts w:ascii="Times New Roman" w:hAnsi="Times New Roman"/>
          <w:sz w:val="24"/>
          <w:szCs w:val="24"/>
        </w:rPr>
      </w:pPr>
      <w:r w:rsidRPr="00D61FC6">
        <w:rPr>
          <w:rFonts w:ascii="Times New Roman" w:hAnsi="Times New Roman"/>
          <w:sz w:val="24"/>
          <w:szCs w:val="24"/>
        </w:rPr>
        <w:t>- *</w:t>
      </w:r>
      <w:r w:rsidRPr="00D61FC6">
        <w:rPr>
          <w:rFonts w:ascii="Times New Roman" w:hAnsi="Times New Roman"/>
          <w:b/>
          <w:bCs/>
          <w:sz w:val="24"/>
          <w:szCs w:val="24"/>
        </w:rPr>
        <w:t>Hadoop Distributed File System (HDFS)*:</w:t>
      </w:r>
      <w:r w:rsidRPr="00D61FC6">
        <w:rPr>
          <w:rFonts w:ascii="Times New Roman" w:hAnsi="Times New Roman"/>
          <w:sz w:val="24"/>
          <w:szCs w:val="24"/>
        </w:rPr>
        <w:t xml:space="preserve"> Stores data across a cluster of machines.</w:t>
      </w:r>
    </w:p>
    <w:p w14:paraId="23515145" w14:textId="18C24D66" w:rsidR="00D61FC6" w:rsidRPr="00D61FC6" w:rsidRDefault="00D61FC6" w:rsidP="00D61FC6">
      <w:pPr>
        <w:rPr>
          <w:rFonts w:ascii="Times New Roman" w:hAnsi="Times New Roman"/>
          <w:sz w:val="24"/>
          <w:szCs w:val="24"/>
        </w:rPr>
      </w:pPr>
      <w:r w:rsidRPr="00D61FC6">
        <w:rPr>
          <w:rFonts w:ascii="Times New Roman" w:hAnsi="Times New Roman"/>
          <w:sz w:val="24"/>
          <w:szCs w:val="24"/>
        </w:rPr>
        <w:t>- *MapReduce*: Enables parallel processing of data across nodes in the cluster.</w:t>
      </w:r>
    </w:p>
    <w:p w14:paraId="123FCE8C" w14:textId="7BEF646D" w:rsidR="00D61FC6" w:rsidRPr="00D61FC6" w:rsidRDefault="00D61FC6" w:rsidP="00D61FC6">
      <w:pPr>
        <w:rPr>
          <w:rFonts w:ascii="Times New Roman" w:hAnsi="Times New Roman"/>
          <w:sz w:val="24"/>
          <w:szCs w:val="24"/>
        </w:rPr>
      </w:pPr>
      <w:r w:rsidRPr="00D61FC6">
        <w:rPr>
          <w:rFonts w:ascii="Times New Roman" w:hAnsi="Times New Roman"/>
          <w:sz w:val="24"/>
          <w:szCs w:val="24"/>
        </w:rPr>
        <w:t>2</w:t>
      </w:r>
      <w:r w:rsidRPr="00D61FC6">
        <w:rPr>
          <w:rFonts w:ascii="Times New Roman" w:hAnsi="Times New Roman"/>
          <w:b/>
          <w:bCs/>
          <w:sz w:val="24"/>
          <w:szCs w:val="24"/>
        </w:rPr>
        <w:t>. Machine Learning Framework</w:t>
      </w:r>
      <w:r w:rsidRPr="00D61FC6">
        <w:rPr>
          <w:rFonts w:ascii="Times New Roman" w:hAnsi="Times New Roman"/>
          <w:sz w:val="24"/>
          <w:szCs w:val="24"/>
        </w:rPr>
        <w:t>: TensorFlow with Apache Spark</w:t>
      </w:r>
    </w:p>
    <w:p w14:paraId="04D8DD4B" w14:textId="77777777" w:rsidR="00D61FC6" w:rsidRDefault="00D61FC6" w:rsidP="00D61FC6">
      <w:pPr>
        <w:rPr>
          <w:rFonts w:ascii="Times New Roman" w:hAnsi="Times New Roman"/>
          <w:sz w:val="24"/>
          <w:szCs w:val="24"/>
        </w:rPr>
      </w:pPr>
      <w:r w:rsidRPr="00D61FC6">
        <w:rPr>
          <w:rFonts w:ascii="Times New Roman" w:hAnsi="Times New Roman"/>
          <w:sz w:val="24"/>
          <w:szCs w:val="24"/>
        </w:rPr>
        <w:t>*TensorFlow* is an open-source deep learning library developed by Google. When combined with *Apache Spark*, it facilitates scalable and efficient distributed training of deep learning models. This setup allows:</w:t>
      </w:r>
    </w:p>
    <w:p w14:paraId="41CA677C" w14:textId="3A0FA279" w:rsidR="00D61FC6" w:rsidRDefault="00D61FC6" w:rsidP="00D61FC6">
      <w:pPr>
        <w:rPr>
          <w:rFonts w:ascii="Times New Roman" w:hAnsi="Times New Roman"/>
          <w:sz w:val="24"/>
          <w:szCs w:val="24"/>
        </w:rPr>
      </w:pPr>
      <w:r w:rsidRPr="00D61FC6">
        <w:rPr>
          <w:rFonts w:ascii="Times New Roman" w:hAnsi="Times New Roman"/>
          <w:sz w:val="24"/>
          <w:szCs w:val="24"/>
        </w:rPr>
        <w:lastRenderedPageBreak/>
        <w:t>3</w:t>
      </w:r>
      <w:r w:rsidRPr="00D61FC6">
        <w:rPr>
          <w:rFonts w:ascii="Times New Roman" w:hAnsi="Times New Roman"/>
          <w:b/>
          <w:bCs/>
          <w:sz w:val="24"/>
          <w:szCs w:val="24"/>
        </w:rPr>
        <w:t>. Feature Selection:</w:t>
      </w:r>
      <w:r w:rsidRPr="00D61FC6">
        <w:rPr>
          <w:rFonts w:ascii="Times New Roman" w:hAnsi="Times New Roman"/>
          <w:sz w:val="24"/>
          <w:szCs w:val="24"/>
        </w:rPr>
        <w:t xml:space="preserve"> Scikit-learn with Hadoop Streamin</w:t>
      </w:r>
      <w:r>
        <w:rPr>
          <w:rFonts w:ascii="Times New Roman" w:hAnsi="Times New Roman"/>
          <w:sz w:val="24"/>
          <w:szCs w:val="24"/>
        </w:rPr>
        <w:t>g</w:t>
      </w:r>
      <w:r w:rsidRPr="00D61FC6">
        <w:rPr>
          <w:rFonts w:ascii="Times New Roman" w:hAnsi="Times New Roman"/>
          <w:sz w:val="24"/>
          <w:szCs w:val="24"/>
        </w:rPr>
        <w:t>*Scikit-learn* is a machine learning library in Python that provides various feature selection algorithms. To integrate it with Hadoop for feature selection:</w:t>
      </w:r>
    </w:p>
    <w:p w14:paraId="10C65790" w14:textId="0CF54162" w:rsidR="00D61FC6" w:rsidRPr="00D61FC6" w:rsidRDefault="00D61FC6" w:rsidP="00D61FC6">
      <w:pPr>
        <w:rPr>
          <w:rFonts w:ascii="Times New Roman" w:hAnsi="Times New Roman"/>
          <w:sz w:val="24"/>
          <w:szCs w:val="24"/>
        </w:rPr>
      </w:pPr>
      <w:r w:rsidRPr="00D61FC6">
        <w:rPr>
          <w:rFonts w:ascii="Times New Roman" w:hAnsi="Times New Roman"/>
          <w:b/>
          <w:bCs/>
          <w:sz w:val="24"/>
          <w:szCs w:val="24"/>
        </w:rPr>
        <w:t xml:space="preserve"> 4. Hyper-Parameter Tuning:</w:t>
      </w:r>
    </w:p>
    <w:p w14:paraId="0E8BC32A" w14:textId="77777777" w:rsidR="00D61FC6" w:rsidRPr="00D61FC6" w:rsidRDefault="00D61FC6" w:rsidP="00D61FC6">
      <w:pPr>
        <w:rPr>
          <w:rFonts w:ascii="Times New Roman" w:hAnsi="Times New Roman"/>
          <w:sz w:val="24"/>
          <w:szCs w:val="24"/>
        </w:rPr>
      </w:pPr>
      <w:r w:rsidRPr="00D61FC6">
        <w:rPr>
          <w:rFonts w:ascii="Times New Roman" w:hAnsi="Times New Roman"/>
          <w:sz w:val="24"/>
          <w:szCs w:val="24"/>
        </w:rPr>
        <w:t>*GridSearchCV* from *scikit-learn* allows systematic tuning of hyper-parameters using cross-validation. For integrating it with TensorFlow:</w:t>
      </w:r>
    </w:p>
    <w:p w14:paraId="7F798CBD" w14:textId="66641CDC" w:rsidR="00D61FC6" w:rsidRPr="00D61FC6" w:rsidRDefault="00D61FC6" w:rsidP="00D61FC6">
      <w:pPr>
        <w:rPr>
          <w:rFonts w:ascii="Times New Roman" w:hAnsi="Times New Roman"/>
          <w:sz w:val="24"/>
          <w:szCs w:val="24"/>
        </w:rPr>
      </w:pPr>
      <w:r w:rsidRPr="00D61FC6">
        <w:rPr>
          <w:rFonts w:ascii="Times New Roman" w:hAnsi="Times New Roman"/>
          <w:sz w:val="24"/>
          <w:szCs w:val="24"/>
        </w:rPr>
        <w:t xml:space="preserve"> </w:t>
      </w:r>
      <w:r w:rsidRPr="00D61FC6">
        <w:rPr>
          <w:rFonts w:ascii="Times New Roman" w:hAnsi="Times New Roman"/>
          <w:b/>
          <w:bCs/>
          <w:sz w:val="24"/>
          <w:szCs w:val="24"/>
        </w:rPr>
        <w:t>5. Integration and Execution</w:t>
      </w:r>
    </w:p>
    <w:p w14:paraId="751929C4" w14:textId="77777777" w:rsidR="00D61FC6" w:rsidRPr="00D61FC6" w:rsidRDefault="00D61FC6" w:rsidP="00D61FC6">
      <w:pPr>
        <w:rPr>
          <w:rFonts w:ascii="Times New Roman" w:hAnsi="Times New Roman"/>
          <w:sz w:val="24"/>
          <w:szCs w:val="24"/>
        </w:rPr>
      </w:pPr>
      <w:r w:rsidRPr="00D61FC6">
        <w:rPr>
          <w:rFonts w:ascii="Times New Roman" w:hAnsi="Times New Roman"/>
          <w:sz w:val="24"/>
          <w:szCs w:val="24"/>
        </w:rPr>
        <w:t>- *Apache Hadoop*: Manage data storage and distributed computing.</w:t>
      </w:r>
    </w:p>
    <w:p w14:paraId="61642ED3" w14:textId="77777777" w:rsidR="00D61FC6" w:rsidRPr="00D61FC6" w:rsidRDefault="00D61FC6" w:rsidP="00D61FC6">
      <w:pPr>
        <w:rPr>
          <w:rFonts w:ascii="Times New Roman" w:hAnsi="Times New Roman"/>
          <w:b/>
          <w:bCs/>
          <w:sz w:val="28"/>
          <w:szCs w:val="28"/>
        </w:rPr>
      </w:pPr>
      <w:r w:rsidRPr="00D61FC6">
        <w:rPr>
          <w:rFonts w:ascii="Times New Roman" w:hAnsi="Times New Roman"/>
          <w:sz w:val="24"/>
          <w:szCs w:val="24"/>
        </w:rPr>
        <w:t>- *Apache Spark*: Execute data preprocessing, feature selection, and training tasks efficiently across the cluster.</w:t>
      </w:r>
    </w:p>
    <w:p w14:paraId="7B598214" w14:textId="2AFB5726" w:rsidR="00D61FC6" w:rsidRPr="00D61FC6" w:rsidRDefault="00D61FC6" w:rsidP="00D61FC6">
      <w:pPr>
        <w:rPr>
          <w:rFonts w:ascii="Times New Roman" w:hAnsi="Times New Roman"/>
          <w:sz w:val="24"/>
          <w:szCs w:val="24"/>
        </w:rPr>
      </w:pPr>
      <w:r w:rsidRPr="00D61FC6">
        <w:rPr>
          <w:rFonts w:ascii="Times New Roman" w:hAnsi="Times New Roman"/>
          <w:b/>
          <w:bCs/>
          <w:sz w:val="28"/>
          <w:szCs w:val="28"/>
        </w:rPr>
        <w:t>PROGRAM</w:t>
      </w:r>
      <w:r>
        <w:rPr>
          <w:rFonts w:ascii="Times New Roman" w:hAnsi="Times New Roman"/>
          <w:b/>
          <w:bCs/>
          <w:sz w:val="28"/>
          <w:szCs w:val="28"/>
        </w:rPr>
        <w:t>:</w:t>
      </w:r>
      <w:r w:rsidRPr="00D61FC6">
        <w:t xml:space="preserve"> </w:t>
      </w:r>
      <w:r w:rsidRPr="00D61FC6">
        <w:rPr>
          <w:rFonts w:ascii="Times New Roman" w:hAnsi="Times New Roman"/>
          <w:sz w:val="24"/>
          <w:szCs w:val="24"/>
        </w:rPr>
        <w:t xml:space="preserve">import </w:t>
      </w:r>
      <w:r w:rsidR="0012393F" w:rsidRPr="00D61FC6">
        <w:rPr>
          <w:rFonts w:ascii="Times New Roman" w:hAnsi="Times New Roman"/>
          <w:sz w:val="24"/>
          <w:szCs w:val="24"/>
        </w:rPr>
        <w:t>TensorFlow</w:t>
      </w:r>
      <w:r w:rsidRPr="00D61FC6">
        <w:rPr>
          <w:rFonts w:ascii="Times New Roman" w:hAnsi="Times New Roman"/>
          <w:sz w:val="24"/>
          <w:szCs w:val="24"/>
        </w:rPr>
        <w:t xml:space="preserve"> as </w:t>
      </w:r>
      <w:proofErr w:type="spellStart"/>
      <w:r w:rsidRPr="00D61FC6">
        <w:rPr>
          <w:rFonts w:ascii="Times New Roman" w:hAnsi="Times New Roman"/>
          <w:sz w:val="24"/>
          <w:szCs w:val="24"/>
        </w:rPr>
        <w:t>tf</w:t>
      </w:r>
      <w:proofErr w:type="spellEnd"/>
    </w:p>
    <w:p w14:paraId="33E031AD" w14:textId="2B49DD22" w:rsidR="00D61FC6" w:rsidRPr="00D61FC6" w:rsidRDefault="00D61FC6" w:rsidP="00D61FC6">
      <w:pPr>
        <w:rPr>
          <w:rFonts w:ascii="Times New Roman" w:hAnsi="Times New Roman"/>
          <w:sz w:val="24"/>
          <w:szCs w:val="24"/>
        </w:rPr>
      </w:pPr>
      <w:r w:rsidRPr="00D61FC6">
        <w:rPr>
          <w:rFonts w:ascii="Times New Roman" w:hAnsi="Times New Roman"/>
          <w:sz w:val="24"/>
          <w:szCs w:val="24"/>
        </w:rPr>
        <w:t xml:space="preserve">from </w:t>
      </w:r>
      <w:r w:rsidR="0012393F" w:rsidRPr="00D61FC6">
        <w:rPr>
          <w:rFonts w:ascii="Times New Roman" w:hAnsi="Times New Roman"/>
          <w:sz w:val="24"/>
          <w:szCs w:val="24"/>
        </w:rPr>
        <w:t>TensorFlow. tetralayers</w:t>
      </w:r>
      <w:r w:rsidRPr="00D61FC6">
        <w:rPr>
          <w:rFonts w:ascii="Times New Roman" w:hAnsi="Times New Roman"/>
          <w:sz w:val="24"/>
          <w:szCs w:val="24"/>
        </w:rPr>
        <w:t xml:space="preserve"> import Dense, Input</w:t>
      </w:r>
    </w:p>
    <w:p w14:paraId="3ADE8FCB" w14:textId="28E14F8D" w:rsidR="00D61FC6" w:rsidRPr="00D61FC6" w:rsidRDefault="00D61FC6" w:rsidP="00D61FC6">
      <w:pPr>
        <w:rPr>
          <w:rFonts w:ascii="Times New Roman" w:hAnsi="Times New Roman"/>
          <w:sz w:val="24"/>
          <w:szCs w:val="24"/>
        </w:rPr>
      </w:pPr>
      <w:r w:rsidRPr="00D61FC6">
        <w:rPr>
          <w:rFonts w:ascii="Times New Roman" w:hAnsi="Times New Roman"/>
          <w:sz w:val="24"/>
          <w:szCs w:val="24"/>
        </w:rPr>
        <w:t xml:space="preserve">from </w:t>
      </w:r>
      <w:r w:rsidR="0012393F" w:rsidRPr="00D61FC6">
        <w:rPr>
          <w:rFonts w:ascii="Times New Roman" w:hAnsi="Times New Roman"/>
          <w:sz w:val="24"/>
          <w:szCs w:val="24"/>
        </w:rPr>
        <w:t>TensorFlow. metamodels</w:t>
      </w:r>
      <w:r w:rsidRPr="00D61FC6">
        <w:rPr>
          <w:rFonts w:ascii="Times New Roman" w:hAnsi="Times New Roman"/>
          <w:sz w:val="24"/>
          <w:szCs w:val="24"/>
        </w:rPr>
        <w:t xml:space="preserve"> import Model</w:t>
      </w:r>
    </w:p>
    <w:p w14:paraId="1BA1EFC0" w14:textId="3BAF6E0B" w:rsidR="00D61FC6" w:rsidRPr="00D61FC6" w:rsidRDefault="00D61FC6" w:rsidP="00D61FC6">
      <w:pPr>
        <w:rPr>
          <w:rFonts w:ascii="Times New Roman" w:hAnsi="Times New Roman"/>
          <w:sz w:val="24"/>
          <w:szCs w:val="24"/>
        </w:rPr>
      </w:pPr>
      <w:r w:rsidRPr="00D61FC6">
        <w:rPr>
          <w:rFonts w:ascii="Times New Roman" w:hAnsi="Times New Roman"/>
          <w:sz w:val="24"/>
          <w:szCs w:val="24"/>
        </w:rPr>
        <w:t>from sklearn.</w:t>
      </w:r>
      <w:r w:rsidR="0012393F">
        <w:rPr>
          <w:rFonts w:ascii="Times New Roman" w:hAnsi="Times New Roman"/>
          <w:sz w:val="24"/>
          <w:szCs w:val="24"/>
        </w:rPr>
        <w:t xml:space="preserve"> </w:t>
      </w:r>
      <w:r w:rsidRPr="00D61FC6">
        <w:rPr>
          <w:rFonts w:ascii="Times New Roman" w:hAnsi="Times New Roman"/>
          <w:sz w:val="24"/>
          <w:szCs w:val="24"/>
        </w:rPr>
        <w:t xml:space="preserve">model_selection import </w:t>
      </w:r>
      <w:r w:rsidR="0012393F" w:rsidRPr="00D61FC6">
        <w:rPr>
          <w:rFonts w:ascii="Times New Roman" w:hAnsi="Times New Roman"/>
          <w:sz w:val="24"/>
          <w:szCs w:val="24"/>
        </w:rPr>
        <w:t>Parameter Grid</w:t>
      </w:r>
    </w:p>
    <w:p w14:paraId="2E77537F" w14:textId="77777777" w:rsidR="00D61FC6" w:rsidRPr="00D61FC6" w:rsidRDefault="00D61FC6" w:rsidP="00D61FC6">
      <w:pPr>
        <w:rPr>
          <w:rFonts w:ascii="Times New Roman" w:hAnsi="Times New Roman"/>
          <w:sz w:val="24"/>
          <w:szCs w:val="24"/>
        </w:rPr>
      </w:pPr>
      <w:r w:rsidRPr="00D61FC6">
        <w:rPr>
          <w:rFonts w:ascii="Times New Roman" w:hAnsi="Times New Roman"/>
          <w:sz w:val="24"/>
          <w:szCs w:val="24"/>
        </w:rPr>
        <w:t># Load selected features data</w:t>
      </w:r>
    </w:p>
    <w:p w14:paraId="32CAF233" w14:textId="77777777" w:rsidR="00D61FC6" w:rsidRPr="00D61FC6" w:rsidRDefault="00D61FC6" w:rsidP="00D61FC6">
      <w:pPr>
        <w:rPr>
          <w:rFonts w:ascii="Times New Roman" w:hAnsi="Times New Roman"/>
          <w:sz w:val="24"/>
          <w:szCs w:val="24"/>
        </w:rPr>
      </w:pPr>
      <w:r w:rsidRPr="00D61FC6">
        <w:rPr>
          <w:rFonts w:ascii="Times New Roman" w:hAnsi="Times New Roman"/>
          <w:sz w:val="24"/>
          <w:szCs w:val="24"/>
        </w:rPr>
        <w:t>import pandas as pd</w:t>
      </w:r>
    </w:p>
    <w:p w14:paraId="3DC76C67" w14:textId="615C78AB" w:rsidR="00D61FC6" w:rsidRPr="00D61FC6" w:rsidRDefault="00D61FC6" w:rsidP="00D61FC6">
      <w:pPr>
        <w:rPr>
          <w:rFonts w:ascii="Times New Roman" w:hAnsi="Times New Roman"/>
          <w:sz w:val="24"/>
          <w:szCs w:val="24"/>
        </w:rPr>
      </w:pPr>
      <w:r w:rsidRPr="00D61FC6">
        <w:rPr>
          <w:rFonts w:ascii="Times New Roman" w:hAnsi="Times New Roman"/>
          <w:sz w:val="24"/>
          <w:szCs w:val="24"/>
        </w:rPr>
        <w:t xml:space="preserve">data = </w:t>
      </w:r>
      <w:r w:rsidR="0012393F" w:rsidRPr="00D61FC6">
        <w:rPr>
          <w:rFonts w:ascii="Times New Roman" w:hAnsi="Times New Roman"/>
          <w:sz w:val="24"/>
          <w:szCs w:val="24"/>
        </w:rPr>
        <w:t>pd. read</w:t>
      </w:r>
      <w:r w:rsidRPr="00D61FC6">
        <w:rPr>
          <w:rFonts w:ascii="Times New Roman" w:hAnsi="Times New Roman"/>
          <w:sz w:val="24"/>
          <w:szCs w:val="24"/>
        </w:rPr>
        <w:t>_csv('/output/selected_features')</w:t>
      </w:r>
    </w:p>
    <w:p w14:paraId="26967AD8" w14:textId="77777777" w:rsidR="00D61FC6" w:rsidRPr="00D61FC6" w:rsidRDefault="00D61FC6" w:rsidP="00D61FC6">
      <w:pPr>
        <w:rPr>
          <w:rFonts w:ascii="Times New Roman" w:hAnsi="Times New Roman"/>
          <w:sz w:val="24"/>
          <w:szCs w:val="24"/>
        </w:rPr>
      </w:pPr>
      <w:r w:rsidRPr="00D61FC6">
        <w:rPr>
          <w:rFonts w:ascii="Times New Roman" w:hAnsi="Times New Roman"/>
          <w:sz w:val="24"/>
          <w:szCs w:val="24"/>
        </w:rPr>
        <w:t># Assuming the last column is the label</w:t>
      </w:r>
    </w:p>
    <w:p w14:paraId="522FD9DB" w14:textId="3DA29A11" w:rsidR="00D61FC6" w:rsidRPr="00D61FC6" w:rsidRDefault="00D61FC6" w:rsidP="005951B4">
      <w:pPr>
        <w:rPr>
          <w:rFonts w:ascii="Times New Roman" w:hAnsi="Times New Roman"/>
          <w:sz w:val="24"/>
          <w:szCs w:val="24"/>
        </w:rPr>
      </w:pPr>
      <w:r w:rsidRPr="00D61FC6">
        <w:rPr>
          <w:rFonts w:ascii="Times New Roman" w:hAnsi="Times New Roman"/>
          <w:sz w:val="24"/>
          <w:szCs w:val="24"/>
        </w:rPr>
        <w:t xml:space="preserve">X = </w:t>
      </w:r>
      <w:r w:rsidR="00891EBF" w:rsidRPr="00D61FC6">
        <w:rPr>
          <w:rFonts w:ascii="Times New Roman" w:hAnsi="Times New Roman"/>
          <w:sz w:val="24"/>
          <w:szCs w:val="24"/>
        </w:rPr>
        <w:t>datafile;</w:t>
      </w:r>
    </w:p>
    <w:p w14:paraId="10C57709" w14:textId="77777777" w:rsidR="00D61FC6" w:rsidRPr="00D61FC6" w:rsidRDefault="00D61FC6" w:rsidP="00D61FC6">
      <w:pPr>
        <w:rPr>
          <w:rFonts w:ascii="Times New Roman" w:hAnsi="Times New Roman"/>
          <w:sz w:val="24"/>
          <w:szCs w:val="24"/>
        </w:rPr>
      </w:pPr>
      <w:r w:rsidRPr="00D61FC6">
        <w:rPr>
          <w:rFonts w:ascii="Times New Roman" w:hAnsi="Times New Roman"/>
          <w:sz w:val="24"/>
          <w:szCs w:val="24"/>
        </w:rPr>
        <w:t># Define DBN model</w:t>
      </w:r>
    </w:p>
    <w:p w14:paraId="02744AE5" w14:textId="38082BD7" w:rsidR="00D61FC6" w:rsidRPr="00D61FC6" w:rsidRDefault="00D61FC6" w:rsidP="00D61FC6">
      <w:pPr>
        <w:rPr>
          <w:rFonts w:ascii="Times New Roman" w:hAnsi="Times New Roman"/>
          <w:sz w:val="24"/>
          <w:szCs w:val="24"/>
        </w:rPr>
      </w:pPr>
      <w:r w:rsidRPr="00D61FC6">
        <w:rPr>
          <w:rFonts w:ascii="Times New Roman" w:hAnsi="Times New Roman"/>
          <w:sz w:val="24"/>
          <w:szCs w:val="24"/>
        </w:rPr>
        <w:t>def create_</w:t>
      </w:r>
      <w:r w:rsidR="0012393F" w:rsidRPr="00D61FC6">
        <w:rPr>
          <w:rFonts w:ascii="Times New Roman" w:hAnsi="Times New Roman"/>
          <w:sz w:val="24"/>
          <w:szCs w:val="24"/>
        </w:rPr>
        <w:t>dbn (</w:t>
      </w:r>
      <w:r w:rsidRPr="00D61FC6">
        <w:rPr>
          <w:rFonts w:ascii="Times New Roman" w:hAnsi="Times New Roman"/>
          <w:sz w:val="24"/>
          <w:szCs w:val="24"/>
        </w:rPr>
        <w:t>hidden_layers, input_shape):</w:t>
      </w:r>
    </w:p>
    <w:p w14:paraId="4269F6A1" w14:textId="77777777" w:rsidR="00D61FC6" w:rsidRPr="00D61FC6" w:rsidRDefault="00D61FC6" w:rsidP="00D61FC6">
      <w:pPr>
        <w:rPr>
          <w:rFonts w:ascii="Times New Roman" w:hAnsi="Times New Roman"/>
          <w:sz w:val="24"/>
          <w:szCs w:val="24"/>
        </w:rPr>
      </w:pPr>
      <w:r w:rsidRPr="00D61FC6">
        <w:rPr>
          <w:rFonts w:ascii="Times New Roman" w:hAnsi="Times New Roman"/>
          <w:sz w:val="24"/>
          <w:szCs w:val="24"/>
        </w:rPr>
        <w:t xml:space="preserve">    inputs = Input(shape=(input_shape,))</w:t>
      </w:r>
    </w:p>
    <w:p w14:paraId="7627443F" w14:textId="77777777" w:rsidR="00D61FC6" w:rsidRPr="00D61FC6" w:rsidRDefault="00D61FC6" w:rsidP="00D61FC6">
      <w:pPr>
        <w:rPr>
          <w:rFonts w:ascii="Times New Roman" w:hAnsi="Times New Roman"/>
          <w:sz w:val="24"/>
          <w:szCs w:val="24"/>
        </w:rPr>
      </w:pPr>
      <w:r w:rsidRPr="00D61FC6">
        <w:rPr>
          <w:rFonts w:ascii="Times New Roman" w:hAnsi="Times New Roman"/>
          <w:sz w:val="24"/>
          <w:szCs w:val="24"/>
        </w:rPr>
        <w:t xml:space="preserve">    x = inputs</w:t>
      </w:r>
    </w:p>
    <w:p w14:paraId="5B7219D9" w14:textId="77777777" w:rsidR="00D61FC6" w:rsidRPr="00D61FC6" w:rsidRDefault="00D61FC6" w:rsidP="00D61FC6">
      <w:pPr>
        <w:rPr>
          <w:rFonts w:ascii="Times New Roman" w:hAnsi="Times New Roman"/>
          <w:sz w:val="24"/>
          <w:szCs w:val="24"/>
        </w:rPr>
      </w:pPr>
      <w:r w:rsidRPr="00D61FC6">
        <w:rPr>
          <w:rFonts w:ascii="Times New Roman" w:hAnsi="Times New Roman"/>
          <w:sz w:val="24"/>
          <w:szCs w:val="24"/>
        </w:rPr>
        <w:t xml:space="preserve">    for units in hidden_layers:</w:t>
      </w:r>
    </w:p>
    <w:p w14:paraId="43568880" w14:textId="7F7C9E26" w:rsidR="00D61FC6" w:rsidRPr="00D61FC6" w:rsidRDefault="00D61FC6" w:rsidP="00D61FC6">
      <w:pPr>
        <w:rPr>
          <w:rFonts w:ascii="Times New Roman" w:hAnsi="Times New Roman"/>
          <w:sz w:val="24"/>
          <w:szCs w:val="24"/>
        </w:rPr>
      </w:pPr>
      <w:r w:rsidRPr="00D61FC6">
        <w:rPr>
          <w:rFonts w:ascii="Times New Roman" w:hAnsi="Times New Roman"/>
          <w:sz w:val="24"/>
          <w:szCs w:val="24"/>
        </w:rPr>
        <w:t xml:space="preserve">        x = </w:t>
      </w:r>
      <w:r w:rsidR="0012393F" w:rsidRPr="00D61FC6">
        <w:rPr>
          <w:rFonts w:ascii="Times New Roman" w:hAnsi="Times New Roman"/>
          <w:sz w:val="24"/>
          <w:szCs w:val="24"/>
        </w:rPr>
        <w:t>Dense (</w:t>
      </w:r>
      <w:r w:rsidRPr="00D61FC6">
        <w:rPr>
          <w:rFonts w:ascii="Times New Roman" w:hAnsi="Times New Roman"/>
          <w:sz w:val="24"/>
          <w:szCs w:val="24"/>
        </w:rPr>
        <w:t>units, activation='</w:t>
      </w:r>
      <w:r w:rsidR="005951B4" w:rsidRPr="00D61FC6">
        <w:rPr>
          <w:rFonts w:ascii="Times New Roman" w:hAnsi="Times New Roman"/>
          <w:sz w:val="24"/>
          <w:szCs w:val="24"/>
        </w:rPr>
        <w:t>rely</w:t>
      </w:r>
      <w:r w:rsidRPr="00D61FC6">
        <w:rPr>
          <w:rFonts w:ascii="Times New Roman" w:hAnsi="Times New Roman"/>
          <w:sz w:val="24"/>
          <w:szCs w:val="24"/>
        </w:rPr>
        <w:t>')</w:t>
      </w:r>
    </w:p>
    <w:p w14:paraId="69BF7B34" w14:textId="243C3509" w:rsidR="00D61FC6" w:rsidRPr="00D61FC6" w:rsidRDefault="00D61FC6" w:rsidP="00D61FC6">
      <w:pPr>
        <w:rPr>
          <w:rFonts w:ascii="Times New Roman" w:hAnsi="Times New Roman"/>
          <w:sz w:val="24"/>
          <w:szCs w:val="24"/>
        </w:rPr>
      </w:pPr>
      <w:r w:rsidRPr="00D61FC6">
        <w:rPr>
          <w:rFonts w:ascii="Times New Roman" w:hAnsi="Times New Roman"/>
          <w:sz w:val="24"/>
          <w:szCs w:val="24"/>
        </w:rPr>
        <w:t xml:space="preserve">    outputs = </w:t>
      </w:r>
      <w:r w:rsidR="0012393F" w:rsidRPr="00D61FC6">
        <w:rPr>
          <w:rFonts w:ascii="Times New Roman" w:hAnsi="Times New Roman"/>
          <w:sz w:val="24"/>
          <w:szCs w:val="24"/>
        </w:rPr>
        <w:t>Dense (</w:t>
      </w:r>
      <w:r w:rsidRPr="00D61FC6">
        <w:rPr>
          <w:rFonts w:ascii="Times New Roman" w:hAnsi="Times New Roman"/>
          <w:sz w:val="24"/>
          <w:szCs w:val="24"/>
        </w:rPr>
        <w:t>1, activation='sigmoid')</w:t>
      </w:r>
    </w:p>
    <w:p w14:paraId="71E65886" w14:textId="29FD045C" w:rsidR="00D61FC6" w:rsidRPr="00D61FC6" w:rsidRDefault="00D61FC6" w:rsidP="00D61FC6">
      <w:pPr>
        <w:rPr>
          <w:rFonts w:ascii="Times New Roman" w:hAnsi="Times New Roman"/>
          <w:sz w:val="24"/>
          <w:szCs w:val="24"/>
        </w:rPr>
      </w:pPr>
      <w:r w:rsidRPr="00D61FC6">
        <w:rPr>
          <w:rFonts w:ascii="Times New Roman" w:hAnsi="Times New Roman"/>
          <w:sz w:val="24"/>
          <w:szCs w:val="24"/>
        </w:rPr>
        <w:lastRenderedPageBreak/>
        <w:t xml:space="preserve">    model = </w:t>
      </w:r>
      <w:r w:rsidR="0012393F" w:rsidRPr="00D61FC6">
        <w:rPr>
          <w:rFonts w:ascii="Times New Roman" w:hAnsi="Times New Roman"/>
          <w:sz w:val="24"/>
          <w:szCs w:val="24"/>
        </w:rPr>
        <w:t>Model (</w:t>
      </w:r>
      <w:r w:rsidRPr="00D61FC6">
        <w:rPr>
          <w:rFonts w:ascii="Times New Roman" w:hAnsi="Times New Roman"/>
          <w:sz w:val="24"/>
          <w:szCs w:val="24"/>
        </w:rPr>
        <w:t>inputs, outputs)</w:t>
      </w:r>
    </w:p>
    <w:p w14:paraId="009CD2DB" w14:textId="3C43E512" w:rsidR="00D61FC6" w:rsidRPr="00D61FC6" w:rsidRDefault="00D61FC6" w:rsidP="00D61FC6">
      <w:pPr>
        <w:rPr>
          <w:rFonts w:ascii="Times New Roman" w:hAnsi="Times New Roman"/>
          <w:sz w:val="24"/>
          <w:szCs w:val="24"/>
        </w:rPr>
      </w:pPr>
      <w:r w:rsidRPr="00D61FC6">
        <w:rPr>
          <w:rFonts w:ascii="Times New Roman" w:hAnsi="Times New Roman"/>
          <w:sz w:val="24"/>
          <w:szCs w:val="24"/>
        </w:rPr>
        <w:t xml:space="preserve">    return model</w:t>
      </w:r>
    </w:p>
    <w:p w14:paraId="1B51C2F9" w14:textId="77777777" w:rsidR="00D61FC6" w:rsidRPr="00D61FC6" w:rsidRDefault="00D61FC6" w:rsidP="00D61FC6">
      <w:pPr>
        <w:rPr>
          <w:rFonts w:ascii="Times New Roman" w:hAnsi="Times New Roman"/>
          <w:sz w:val="24"/>
          <w:szCs w:val="24"/>
        </w:rPr>
      </w:pPr>
      <w:r w:rsidRPr="00D61FC6">
        <w:rPr>
          <w:rFonts w:ascii="Times New Roman" w:hAnsi="Times New Roman"/>
          <w:sz w:val="24"/>
          <w:szCs w:val="24"/>
        </w:rPr>
        <w:t># Hyper-parameter grid</w:t>
      </w:r>
    </w:p>
    <w:p w14:paraId="2AB192C4" w14:textId="24CC36F5" w:rsidR="00D61FC6" w:rsidRPr="00D61FC6" w:rsidRDefault="0012393F" w:rsidP="00D61FC6">
      <w:pPr>
        <w:rPr>
          <w:rFonts w:ascii="Times New Roman" w:hAnsi="Times New Roman"/>
          <w:sz w:val="24"/>
          <w:szCs w:val="24"/>
        </w:rPr>
      </w:pPr>
      <w:r w:rsidRPr="00D61FC6">
        <w:rPr>
          <w:rFonts w:ascii="Times New Roman" w:hAnsi="Times New Roman"/>
          <w:sz w:val="24"/>
          <w:szCs w:val="24"/>
        </w:rPr>
        <w:t>Param grid</w:t>
      </w:r>
      <w:r w:rsidR="00D61FC6" w:rsidRPr="00D61FC6">
        <w:rPr>
          <w:rFonts w:ascii="Times New Roman" w:hAnsi="Times New Roman"/>
          <w:sz w:val="24"/>
          <w:szCs w:val="24"/>
        </w:rPr>
        <w:t xml:space="preserve"> = {</w:t>
      </w:r>
    </w:p>
    <w:p w14:paraId="7958330B" w14:textId="4702A5D3" w:rsidR="00D61FC6" w:rsidRPr="00D61FC6" w:rsidRDefault="00D61FC6" w:rsidP="00D61FC6">
      <w:pPr>
        <w:rPr>
          <w:rFonts w:ascii="Times New Roman" w:hAnsi="Times New Roman"/>
          <w:sz w:val="24"/>
          <w:szCs w:val="24"/>
        </w:rPr>
      </w:pPr>
      <w:r w:rsidRPr="00D61FC6">
        <w:rPr>
          <w:rFonts w:ascii="Times New Roman" w:hAnsi="Times New Roman"/>
          <w:sz w:val="24"/>
          <w:szCs w:val="24"/>
        </w:rPr>
        <w:t xml:space="preserve">    '</w:t>
      </w:r>
      <w:r w:rsidR="0012393F" w:rsidRPr="00D61FC6">
        <w:rPr>
          <w:rFonts w:ascii="Times New Roman" w:hAnsi="Times New Roman"/>
          <w:sz w:val="24"/>
          <w:szCs w:val="24"/>
        </w:rPr>
        <w:t>Hidden</w:t>
      </w:r>
      <w:r w:rsidRPr="00D61FC6">
        <w:rPr>
          <w:rFonts w:ascii="Times New Roman" w:hAnsi="Times New Roman"/>
          <w:sz w:val="24"/>
          <w:szCs w:val="24"/>
        </w:rPr>
        <w:t>_layers': [[64, 32], [128, 64], [256, 128, 64]],</w:t>
      </w:r>
    </w:p>
    <w:p w14:paraId="47AB1A47" w14:textId="0F9C3DD3" w:rsidR="00D61FC6" w:rsidRPr="00D61FC6" w:rsidRDefault="00D61FC6" w:rsidP="00D61FC6">
      <w:pPr>
        <w:rPr>
          <w:rFonts w:ascii="Times New Roman" w:hAnsi="Times New Roman"/>
          <w:sz w:val="24"/>
          <w:szCs w:val="24"/>
        </w:rPr>
      </w:pPr>
      <w:r w:rsidRPr="00D61FC6">
        <w:rPr>
          <w:rFonts w:ascii="Times New Roman" w:hAnsi="Times New Roman"/>
          <w:sz w:val="24"/>
          <w:szCs w:val="24"/>
        </w:rPr>
        <w:t xml:space="preserve">    '</w:t>
      </w:r>
      <w:r w:rsidR="00891EBF" w:rsidRPr="00D61FC6">
        <w:rPr>
          <w:rFonts w:ascii="Times New Roman" w:hAnsi="Times New Roman"/>
          <w:sz w:val="24"/>
          <w:szCs w:val="24"/>
        </w:rPr>
        <w:t>Batch</w:t>
      </w:r>
      <w:r w:rsidR="005951B4" w:rsidRPr="00D61FC6">
        <w:rPr>
          <w:rFonts w:ascii="Times New Roman" w:hAnsi="Times New Roman"/>
          <w:sz w:val="24"/>
          <w:szCs w:val="24"/>
        </w:rPr>
        <w:t xml:space="preserve"> size</w:t>
      </w:r>
      <w:r w:rsidRPr="00D61FC6">
        <w:rPr>
          <w:rFonts w:ascii="Times New Roman" w:hAnsi="Times New Roman"/>
          <w:sz w:val="24"/>
          <w:szCs w:val="24"/>
        </w:rPr>
        <w:t>': [32, 64],</w:t>
      </w:r>
    </w:p>
    <w:p w14:paraId="0A1BFFF8" w14:textId="77777777" w:rsidR="00D61FC6" w:rsidRPr="00D61FC6" w:rsidRDefault="00D61FC6" w:rsidP="00D61FC6">
      <w:pPr>
        <w:rPr>
          <w:rFonts w:ascii="Times New Roman" w:hAnsi="Times New Roman"/>
          <w:sz w:val="24"/>
          <w:szCs w:val="24"/>
        </w:rPr>
      </w:pPr>
      <w:r w:rsidRPr="00D61FC6">
        <w:rPr>
          <w:rFonts w:ascii="Times New Roman" w:hAnsi="Times New Roman"/>
          <w:sz w:val="24"/>
          <w:szCs w:val="24"/>
        </w:rPr>
        <w:t xml:space="preserve">    'epochs': [10, 20]</w:t>
      </w:r>
    </w:p>
    <w:p w14:paraId="4182793C" w14:textId="13B7B391" w:rsidR="00D61FC6" w:rsidRPr="00D61FC6" w:rsidRDefault="00D61FC6" w:rsidP="00D61FC6">
      <w:pPr>
        <w:rPr>
          <w:rFonts w:ascii="Times New Roman" w:hAnsi="Times New Roman"/>
          <w:sz w:val="24"/>
          <w:szCs w:val="24"/>
        </w:rPr>
      </w:pPr>
      <w:r w:rsidRPr="00D61FC6">
        <w:rPr>
          <w:rFonts w:ascii="Times New Roman" w:hAnsi="Times New Roman"/>
          <w:sz w:val="24"/>
          <w:szCs w:val="24"/>
        </w:rPr>
        <w:t>}</w:t>
      </w:r>
    </w:p>
    <w:p w14:paraId="4571C60B" w14:textId="77777777" w:rsidR="00D61FC6" w:rsidRPr="00D61FC6" w:rsidRDefault="00D61FC6" w:rsidP="00D61FC6">
      <w:pPr>
        <w:rPr>
          <w:rFonts w:ascii="Times New Roman" w:hAnsi="Times New Roman"/>
          <w:sz w:val="24"/>
          <w:szCs w:val="24"/>
        </w:rPr>
      </w:pPr>
      <w:r w:rsidRPr="00D61FC6">
        <w:rPr>
          <w:rFonts w:ascii="Times New Roman" w:hAnsi="Times New Roman"/>
          <w:sz w:val="24"/>
          <w:szCs w:val="24"/>
        </w:rPr>
        <w:t># Grid search for best hyper-parameters</w:t>
      </w:r>
    </w:p>
    <w:p w14:paraId="38C76645" w14:textId="77777777" w:rsidR="00D61FC6" w:rsidRPr="00D61FC6" w:rsidRDefault="00D61FC6" w:rsidP="00D61FC6">
      <w:pPr>
        <w:rPr>
          <w:rFonts w:ascii="Times New Roman" w:hAnsi="Times New Roman"/>
          <w:sz w:val="24"/>
          <w:szCs w:val="24"/>
        </w:rPr>
      </w:pPr>
      <w:r w:rsidRPr="00D61FC6">
        <w:rPr>
          <w:rFonts w:ascii="Times New Roman" w:hAnsi="Times New Roman"/>
          <w:sz w:val="24"/>
          <w:szCs w:val="24"/>
        </w:rPr>
        <w:t>best_score = 0</w:t>
      </w:r>
    </w:p>
    <w:p w14:paraId="54AB297A" w14:textId="77777777" w:rsidR="00D61FC6" w:rsidRPr="00D61FC6" w:rsidRDefault="00D61FC6" w:rsidP="00D61FC6">
      <w:pPr>
        <w:rPr>
          <w:rFonts w:ascii="Times New Roman" w:hAnsi="Times New Roman"/>
          <w:sz w:val="24"/>
          <w:szCs w:val="24"/>
        </w:rPr>
      </w:pPr>
      <w:r w:rsidRPr="00D61FC6">
        <w:rPr>
          <w:rFonts w:ascii="Times New Roman" w:hAnsi="Times New Roman"/>
          <w:sz w:val="24"/>
          <w:szCs w:val="24"/>
        </w:rPr>
        <w:t>best_params = None</w:t>
      </w:r>
    </w:p>
    <w:p w14:paraId="456300F1" w14:textId="327BB03F" w:rsidR="00D61FC6" w:rsidRPr="00D61FC6" w:rsidRDefault="00D61FC6" w:rsidP="00D61FC6">
      <w:pPr>
        <w:rPr>
          <w:rFonts w:ascii="Times New Roman" w:hAnsi="Times New Roman"/>
          <w:sz w:val="24"/>
          <w:szCs w:val="24"/>
        </w:rPr>
      </w:pPr>
      <w:r w:rsidRPr="00D61FC6">
        <w:rPr>
          <w:rFonts w:ascii="Times New Roman" w:hAnsi="Times New Roman"/>
          <w:sz w:val="24"/>
          <w:szCs w:val="24"/>
        </w:rPr>
        <w:t xml:space="preserve">for params in </w:t>
      </w:r>
      <w:r w:rsidR="005951B4" w:rsidRPr="00D61FC6">
        <w:rPr>
          <w:rFonts w:ascii="Times New Roman" w:hAnsi="Times New Roman"/>
          <w:sz w:val="24"/>
          <w:szCs w:val="24"/>
        </w:rPr>
        <w:t>Parameter Grid (Param grid</w:t>
      </w:r>
      <w:r w:rsidRPr="00D61FC6">
        <w:rPr>
          <w:rFonts w:ascii="Times New Roman" w:hAnsi="Times New Roman"/>
          <w:sz w:val="24"/>
          <w:szCs w:val="24"/>
        </w:rPr>
        <w:t>):</w:t>
      </w:r>
    </w:p>
    <w:p w14:paraId="0227EC4E" w14:textId="5CDC82D3" w:rsidR="00D61FC6" w:rsidRPr="00D61FC6" w:rsidRDefault="00D61FC6" w:rsidP="00D61FC6">
      <w:pPr>
        <w:rPr>
          <w:rFonts w:ascii="Times New Roman" w:hAnsi="Times New Roman"/>
          <w:sz w:val="24"/>
          <w:szCs w:val="24"/>
        </w:rPr>
      </w:pPr>
      <w:r w:rsidRPr="00D61FC6">
        <w:rPr>
          <w:rFonts w:ascii="Times New Roman" w:hAnsi="Times New Roman"/>
          <w:sz w:val="24"/>
          <w:szCs w:val="24"/>
        </w:rPr>
        <w:t xml:space="preserve">    model = create_dbn(params['hidden_layers'], </w:t>
      </w:r>
      <w:r w:rsidR="005951B4" w:rsidRPr="00D61FC6">
        <w:rPr>
          <w:rFonts w:ascii="Times New Roman" w:hAnsi="Times New Roman"/>
          <w:sz w:val="24"/>
          <w:szCs w:val="24"/>
        </w:rPr>
        <w:t>Shape [</w:t>
      </w:r>
      <w:r w:rsidRPr="00D61FC6">
        <w:rPr>
          <w:rFonts w:ascii="Times New Roman" w:hAnsi="Times New Roman"/>
          <w:sz w:val="24"/>
          <w:szCs w:val="24"/>
        </w:rPr>
        <w:t>1])</w:t>
      </w:r>
    </w:p>
    <w:p w14:paraId="4FC16693" w14:textId="3E1D7420" w:rsidR="00D61FC6" w:rsidRPr="00D61FC6" w:rsidRDefault="00D61FC6" w:rsidP="00D61FC6">
      <w:pPr>
        <w:rPr>
          <w:rFonts w:ascii="Times New Roman" w:hAnsi="Times New Roman"/>
          <w:sz w:val="24"/>
          <w:szCs w:val="24"/>
        </w:rPr>
      </w:pPr>
      <w:r w:rsidRPr="00D61FC6">
        <w:rPr>
          <w:rFonts w:ascii="Times New Roman" w:hAnsi="Times New Roman"/>
          <w:sz w:val="24"/>
          <w:szCs w:val="24"/>
        </w:rPr>
        <w:t xml:space="preserve">    </w:t>
      </w:r>
      <w:r w:rsidR="005951B4" w:rsidRPr="00D61FC6">
        <w:rPr>
          <w:rFonts w:ascii="Times New Roman" w:hAnsi="Times New Roman"/>
          <w:sz w:val="24"/>
          <w:szCs w:val="24"/>
        </w:rPr>
        <w:t>model. Compile (</w:t>
      </w:r>
      <w:r w:rsidRPr="00D61FC6">
        <w:rPr>
          <w:rFonts w:ascii="Times New Roman" w:hAnsi="Times New Roman"/>
          <w:sz w:val="24"/>
          <w:szCs w:val="24"/>
        </w:rPr>
        <w:t>optimizer='</w:t>
      </w:r>
      <w:r w:rsidR="005951B4" w:rsidRPr="00D61FC6">
        <w:rPr>
          <w:rFonts w:ascii="Times New Roman" w:hAnsi="Times New Roman"/>
          <w:sz w:val="24"/>
          <w:szCs w:val="24"/>
        </w:rPr>
        <w:t>Adam</w:t>
      </w:r>
      <w:r w:rsidRPr="00D61FC6">
        <w:rPr>
          <w:rFonts w:ascii="Times New Roman" w:hAnsi="Times New Roman"/>
          <w:sz w:val="24"/>
          <w:szCs w:val="24"/>
        </w:rPr>
        <w:t>', loss='binary_crossentropy', metrics=['accuracy']</w:t>
      </w:r>
    </w:p>
    <w:p w14:paraId="24747907" w14:textId="3DDCE0DA" w:rsidR="00D61FC6" w:rsidRPr="00D61FC6" w:rsidRDefault="00D61FC6" w:rsidP="00D61FC6">
      <w:pPr>
        <w:rPr>
          <w:rFonts w:ascii="Times New Roman" w:hAnsi="Times New Roman"/>
          <w:sz w:val="24"/>
          <w:szCs w:val="24"/>
        </w:rPr>
      </w:pPr>
      <w:r w:rsidRPr="00D61FC6">
        <w:rPr>
          <w:rFonts w:ascii="Times New Roman" w:hAnsi="Times New Roman"/>
          <w:sz w:val="24"/>
          <w:szCs w:val="24"/>
        </w:rPr>
        <w:t xml:space="preserve">    </w:t>
      </w:r>
      <w:r w:rsidR="005951B4" w:rsidRPr="00D61FC6">
        <w:rPr>
          <w:rFonts w:ascii="Times New Roman" w:hAnsi="Times New Roman"/>
          <w:sz w:val="24"/>
          <w:szCs w:val="24"/>
        </w:rPr>
        <w:t>model. Fit (</w:t>
      </w:r>
      <w:r w:rsidRPr="00D61FC6">
        <w:rPr>
          <w:rFonts w:ascii="Times New Roman" w:hAnsi="Times New Roman"/>
          <w:sz w:val="24"/>
          <w:szCs w:val="24"/>
        </w:rPr>
        <w:t xml:space="preserve">X, y, </w:t>
      </w:r>
      <w:r w:rsidR="005951B4" w:rsidRPr="00D61FC6">
        <w:rPr>
          <w:rFonts w:ascii="Times New Roman" w:hAnsi="Times New Roman"/>
          <w:sz w:val="24"/>
          <w:szCs w:val="24"/>
        </w:rPr>
        <w:t>batch size</w:t>
      </w:r>
      <w:r w:rsidRPr="00D61FC6">
        <w:rPr>
          <w:rFonts w:ascii="Times New Roman" w:hAnsi="Times New Roman"/>
          <w:sz w:val="24"/>
          <w:szCs w:val="24"/>
        </w:rPr>
        <w:t>=</w:t>
      </w:r>
      <w:r w:rsidR="005951B4" w:rsidRPr="00D61FC6">
        <w:rPr>
          <w:rFonts w:ascii="Times New Roman" w:hAnsi="Times New Roman"/>
          <w:sz w:val="24"/>
          <w:szCs w:val="24"/>
        </w:rPr>
        <w:t>params [</w:t>
      </w:r>
      <w:r w:rsidRPr="00D61FC6">
        <w:rPr>
          <w:rFonts w:ascii="Times New Roman" w:hAnsi="Times New Roman"/>
          <w:sz w:val="24"/>
          <w:szCs w:val="24"/>
        </w:rPr>
        <w:t>'</w:t>
      </w:r>
      <w:r w:rsidR="005951B4" w:rsidRPr="00D61FC6">
        <w:rPr>
          <w:rFonts w:ascii="Times New Roman" w:hAnsi="Times New Roman"/>
          <w:sz w:val="24"/>
          <w:szCs w:val="24"/>
        </w:rPr>
        <w:t>batch size</w:t>
      </w:r>
      <w:r w:rsidRPr="00D61FC6">
        <w:rPr>
          <w:rFonts w:ascii="Times New Roman" w:hAnsi="Times New Roman"/>
          <w:sz w:val="24"/>
          <w:szCs w:val="24"/>
        </w:rPr>
        <w:t xml:space="preserve">'], epochs=params['epochs'], </w:t>
      </w:r>
      <w:r w:rsidR="005951B4" w:rsidRPr="00D61FC6">
        <w:rPr>
          <w:rFonts w:ascii="Times New Roman" w:hAnsi="Times New Roman"/>
          <w:sz w:val="24"/>
          <w:szCs w:val="24"/>
        </w:rPr>
        <w:t>validation split</w:t>
      </w:r>
      <w:r w:rsidRPr="00D61FC6">
        <w:rPr>
          <w:rFonts w:ascii="Times New Roman" w:hAnsi="Times New Roman"/>
          <w:sz w:val="24"/>
          <w:szCs w:val="24"/>
        </w:rPr>
        <w:t xml:space="preserve">=0.2, verbose=0 </w:t>
      </w:r>
    </w:p>
    <w:p w14:paraId="2353BADD" w14:textId="62DC7B23" w:rsidR="00D61FC6" w:rsidRPr="00D61FC6" w:rsidRDefault="00D61FC6" w:rsidP="00D61FC6">
      <w:pPr>
        <w:rPr>
          <w:rFonts w:ascii="Times New Roman" w:hAnsi="Times New Roman"/>
          <w:sz w:val="24"/>
          <w:szCs w:val="24"/>
        </w:rPr>
      </w:pPr>
      <w:r w:rsidRPr="00D61FC6">
        <w:rPr>
          <w:rFonts w:ascii="Times New Roman" w:hAnsi="Times New Roman"/>
          <w:sz w:val="24"/>
          <w:szCs w:val="24"/>
        </w:rPr>
        <w:t xml:space="preserve">    loss, accuracy = </w:t>
      </w:r>
      <w:r w:rsidR="0012393F" w:rsidRPr="00D61FC6">
        <w:rPr>
          <w:rFonts w:ascii="Times New Roman" w:hAnsi="Times New Roman"/>
          <w:sz w:val="24"/>
          <w:szCs w:val="24"/>
        </w:rPr>
        <w:t>model. Evaluate (</w:t>
      </w:r>
      <w:r w:rsidRPr="00D61FC6">
        <w:rPr>
          <w:rFonts w:ascii="Times New Roman" w:hAnsi="Times New Roman"/>
          <w:sz w:val="24"/>
          <w:szCs w:val="24"/>
        </w:rPr>
        <w:t>X, y, verbose=0)</w:t>
      </w:r>
    </w:p>
    <w:p w14:paraId="5E348866" w14:textId="77777777" w:rsidR="00D61FC6" w:rsidRPr="00D61FC6" w:rsidRDefault="00D61FC6" w:rsidP="00D61FC6">
      <w:pPr>
        <w:rPr>
          <w:rFonts w:ascii="Times New Roman" w:hAnsi="Times New Roman"/>
          <w:sz w:val="24"/>
          <w:szCs w:val="24"/>
        </w:rPr>
      </w:pPr>
      <w:r w:rsidRPr="00D61FC6">
        <w:rPr>
          <w:rFonts w:ascii="Times New Roman" w:hAnsi="Times New Roman"/>
          <w:sz w:val="24"/>
          <w:szCs w:val="24"/>
        </w:rPr>
        <w:t xml:space="preserve">    if accuracy &gt; best_score:</w:t>
      </w:r>
    </w:p>
    <w:p w14:paraId="2061A246" w14:textId="77777777" w:rsidR="00D61FC6" w:rsidRPr="00D61FC6" w:rsidRDefault="00D61FC6" w:rsidP="00D61FC6">
      <w:pPr>
        <w:rPr>
          <w:rFonts w:ascii="Times New Roman" w:hAnsi="Times New Roman"/>
          <w:sz w:val="24"/>
          <w:szCs w:val="24"/>
        </w:rPr>
      </w:pPr>
      <w:r w:rsidRPr="00D61FC6">
        <w:rPr>
          <w:rFonts w:ascii="Times New Roman" w:hAnsi="Times New Roman"/>
          <w:sz w:val="24"/>
          <w:szCs w:val="24"/>
        </w:rPr>
        <w:t xml:space="preserve">        best_score = accuracy</w:t>
      </w:r>
    </w:p>
    <w:p w14:paraId="45A1B990" w14:textId="28095B9C" w:rsidR="00D61FC6" w:rsidRPr="00D61FC6" w:rsidRDefault="00D61FC6" w:rsidP="00D61FC6">
      <w:pPr>
        <w:rPr>
          <w:rFonts w:ascii="Times New Roman" w:hAnsi="Times New Roman"/>
          <w:sz w:val="24"/>
          <w:szCs w:val="24"/>
        </w:rPr>
      </w:pPr>
      <w:r w:rsidRPr="00D61FC6">
        <w:rPr>
          <w:rFonts w:ascii="Times New Roman" w:hAnsi="Times New Roman"/>
          <w:sz w:val="24"/>
          <w:szCs w:val="24"/>
        </w:rPr>
        <w:t xml:space="preserve">        best_params = params</w:t>
      </w:r>
    </w:p>
    <w:p w14:paraId="68589955" w14:textId="1B74584C" w:rsidR="00D61FC6" w:rsidRPr="00D61FC6" w:rsidRDefault="0012393F" w:rsidP="00D61FC6">
      <w:pPr>
        <w:rPr>
          <w:rFonts w:ascii="Times New Roman" w:hAnsi="Times New Roman"/>
          <w:sz w:val="24"/>
          <w:szCs w:val="24"/>
        </w:rPr>
      </w:pPr>
      <w:r w:rsidRPr="00D61FC6">
        <w:rPr>
          <w:rFonts w:ascii="Times New Roman" w:hAnsi="Times New Roman"/>
          <w:sz w:val="24"/>
          <w:szCs w:val="24"/>
        </w:rPr>
        <w:t>print (fest</w:t>
      </w:r>
      <w:r w:rsidR="00D61FC6" w:rsidRPr="00D61FC6">
        <w:rPr>
          <w:rFonts w:ascii="Times New Roman" w:hAnsi="Times New Roman"/>
          <w:sz w:val="24"/>
          <w:szCs w:val="24"/>
        </w:rPr>
        <w:t xml:space="preserve"> Hyper-Parameters: {</w:t>
      </w:r>
      <w:r w:rsidRPr="00D61FC6">
        <w:rPr>
          <w:rFonts w:ascii="Times New Roman" w:hAnsi="Times New Roman"/>
          <w:sz w:val="24"/>
          <w:szCs w:val="24"/>
        </w:rPr>
        <w:t>pentagrams</w:t>
      </w:r>
      <w:r w:rsidR="00D61FC6" w:rsidRPr="00D61FC6">
        <w:rPr>
          <w:rFonts w:ascii="Times New Roman" w:hAnsi="Times New Roman"/>
          <w:sz w:val="24"/>
          <w:szCs w:val="24"/>
        </w:rPr>
        <w:t>}")</w:t>
      </w:r>
    </w:p>
    <w:p w14:paraId="71506150" w14:textId="77777777" w:rsidR="00974B37" w:rsidRDefault="00D61FC6" w:rsidP="00974B37">
      <w:pPr>
        <w:rPr>
          <w:rFonts w:ascii="Times New Roman" w:hAnsi="Times New Roman"/>
          <w:sz w:val="24"/>
          <w:szCs w:val="24"/>
        </w:rPr>
      </w:pPr>
      <w:r w:rsidRPr="00D61FC6">
        <w:rPr>
          <w:rFonts w:ascii="Times New Roman" w:hAnsi="Times New Roman"/>
          <w:sz w:val="24"/>
          <w:szCs w:val="24"/>
        </w:rPr>
        <w:t>print</w:t>
      </w:r>
      <w:r w:rsidR="0012393F">
        <w:rPr>
          <w:rFonts w:ascii="Times New Roman" w:hAnsi="Times New Roman"/>
          <w:sz w:val="24"/>
          <w:szCs w:val="24"/>
        </w:rPr>
        <w:t xml:space="preserve"> </w:t>
      </w:r>
      <w:r w:rsidRPr="00D61FC6">
        <w:rPr>
          <w:rFonts w:ascii="Times New Roman" w:hAnsi="Times New Roman"/>
          <w:sz w:val="24"/>
          <w:szCs w:val="24"/>
        </w:rPr>
        <w:t>(</w:t>
      </w:r>
      <w:r w:rsidR="0012393F" w:rsidRPr="00D61FC6">
        <w:rPr>
          <w:rFonts w:ascii="Times New Roman" w:hAnsi="Times New Roman"/>
          <w:sz w:val="24"/>
          <w:szCs w:val="24"/>
        </w:rPr>
        <w:t>fest</w:t>
      </w:r>
      <w:r w:rsidRPr="00D61FC6">
        <w:rPr>
          <w:rFonts w:ascii="Times New Roman" w:hAnsi="Times New Roman"/>
          <w:sz w:val="24"/>
          <w:szCs w:val="24"/>
        </w:rPr>
        <w:t xml:space="preserve"> Accuracy: {best_score}")</w:t>
      </w:r>
    </w:p>
    <w:p w14:paraId="1D9B9CB9" w14:textId="5EB76980" w:rsidR="00D61FC6" w:rsidRPr="00EB10B3" w:rsidRDefault="00EC324A" w:rsidP="00974B37">
      <w:pPr>
        <w:rPr>
          <w:rFonts w:ascii="Times New Roman" w:hAnsi="Times New Roman"/>
          <w:b/>
          <w:bCs/>
          <w:sz w:val="24"/>
          <w:szCs w:val="24"/>
        </w:rPr>
      </w:pPr>
      <w:r w:rsidRPr="00974B37">
        <w:rPr>
          <w:rFonts w:ascii="Times New Roman" w:hAnsi="Times New Roman"/>
          <w:b/>
          <w:bCs/>
          <w:sz w:val="28"/>
          <w:szCs w:val="28"/>
        </w:rPr>
        <w:t>IMPLEMENTATION</w:t>
      </w:r>
    </w:p>
    <w:p w14:paraId="56505ECF" w14:textId="4668E00A" w:rsidR="00974B37" w:rsidRDefault="00974B37" w:rsidP="00974B37">
      <w:pPr>
        <w:rPr>
          <w:rFonts w:ascii="Times New Roman" w:hAnsi="Times New Roman"/>
          <w:b/>
          <w:bCs/>
          <w:sz w:val="24"/>
          <w:szCs w:val="24"/>
        </w:rPr>
      </w:pPr>
      <w:r w:rsidRPr="00EB10B3">
        <w:rPr>
          <w:rFonts w:ascii="Times New Roman" w:hAnsi="Times New Roman"/>
          <w:b/>
          <w:bCs/>
          <w:sz w:val="24"/>
          <w:szCs w:val="24"/>
        </w:rPr>
        <w:t>Connecting the components in cloud</w:t>
      </w:r>
      <w:r>
        <w:rPr>
          <w:rFonts w:ascii="Times New Roman" w:hAnsi="Times New Roman"/>
          <w:b/>
          <w:bCs/>
          <w:sz w:val="24"/>
          <w:szCs w:val="24"/>
        </w:rPr>
        <w:t>:</w:t>
      </w:r>
    </w:p>
    <w:p w14:paraId="6ABB2ABC" w14:textId="4476DCDD" w:rsidR="00D928C5" w:rsidRPr="00D928C5" w:rsidRDefault="00D928C5" w:rsidP="00D928C5">
      <w:pPr>
        <w:rPr>
          <w:rFonts w:ascii="Times New Roman" w:hAnsi="Times New Roman"/>
          <w:b/>
          <w:bCs/>
          <w:sz w:val="24"/>
          <w:szCs w:val="24"/>
        </w:rPr>
      </w:pPr>
      <w:r w:rsidRPr="00D928C5">
        <w:rPr>
          <w:rFonts w:ascii="Times New Roman" w:hAnsi="Times New Roman"/>
          <w:b/>
          <w:bCs/>
          <w:sz w:val="24"/>
          <w:szCs w:val="24"/>
        </w:rPr>
        <w:t>Step-by-Step Implementation in the Clou</w:t>
      </w:r>
      <w:r>
        <w:rPr>
          <w:rFonts w:ascii="Times New Roman" w:hAnsi="Times New Roman"/>
          <w:b/>
          <w:bCs/>
          <w:sz w:val="24"/>
          <w:szCs w:val="24"/>
        </w:rPr>
        <w:t>d</w:t>
      </w:r>
    </w:p>
    <w:p w14:paraId="62A20390" w14:textId="0B18991B" w:rsidR="00D928C5" w:rsidRPr="00D928C5" w:rsidRDefault="00D928C5" w:rsidP="00D928C5">
      <w:pPr>
        <w:rPr>
          <w:rFonts w:ascii="Times New Roman" w:hAnsi="Times New Roman"/>
          <w:b/>
          <w:bCs/>
          <w:sz w:val="24"/>
          <w:szCs w:val="24"/>
        </w:rPr>
      </w:pPr>
      <w:r w:rsidRPr="00D928C5">
        <w:rPr>
          <w:rFonts w:ascii="Times New Roman" w:hAnsi="Times New Roman"/>
          <w:b/>
          <w:bCs/>
          <w:sz w:val="24"/>
          <w:szCs w:val="24"/>
        </w:rPr>
        <w:lastRenderedPageBreak/>
        <w:t># Prerequisites:</w:t>
      </w:r>
    </w:p>
    <w:p w14:paraId="7C6F9FBF" w14:textId="29A686C5" w:rsidR="00D928C5" w:rsidRPr="00D928C5" w:rsidRDefault="00D928C5" w:rsidP="00D928C5">
      <w:pPr>
        <w:rPr>
          <w:rFonts w:ascii="Times New Roman" w:hAnsi="Times New Roman"/>
          <w:b/>
          <w:bCs/>
          <w:sz w:val="24"/>
          <w:szCs w:val="24"/>
        </w:rPr>
      </w:pPr>
      <w:r w:rsidRPr="00D928C5">
        <w:rPr>
          <w:rFonts w:ascii="Times New Roman" w:hAnsi="Times New Roman"/>
          <w:b/>
          <w:bCs/>
          <w:sz w:val="24"/>
          <w:szCs w:val="24"/>
        </w:rPr>
        <w:t xml:space="preserve">- *Cloud Provider </w:t>
      </w:r>
      <w:r w:rsidR="00EB10B3" w:rsidRPr="00D928C5">
        <w:rPr>
          <w:rFonts w:ascii="Times New Roman" w:hAnsi="Times New Roman"/>
          <w:b/>
          <w:bCs/>
          <w:sz w:val="24"/>
          <w:szCs w:val="24"/>
        </w:rPr>
        <w:t>Account: *</w:t>
      </w:r>
      <w:r w:rsidRPr="00D928C5">
        <w:rPr>
          <w:rFonts w:ascii="Times New Roman" w:hAnsi="Times New Roman"/>
          <w:b/>
          <w:bCs/>
          <w:sz w:val="24"/>
          <w:szCs w:val="24"/>
        </w:rPr>
        <w:t xml:space="preserve"> A</w:t>
      </w:r>
      <w:r w:rsidRPr="00EB10B3">
        <w:rPr>
          <w:rFonts w:ascii="Times New Roman" w:hAnsi="Times New Roman"/>
          <w:sz w:val="24"/>
          <w:szCs w:val="24"/>
        </w:rPr>
        <w:t>n active account on a cloud provider like AWS, Google Cloud, or Azure.</w:t>
      </w:r>
    </w:p>
    <w:p w14:paraId="61506CED" w14:textId="43D9184A" w:rsidR="00D928C5" w:rsidRPr="00D928C5" w:rsidRDefault="00D928C5" w:rsidP="00D928C5">
      <w:pPr>
        <w:rPr>
          <w:rFonts w:ascii="Times New Roman" w:hAnsi="Times New Roman"/>
          <w:b/>
          <w:bCs/>
          <w:sz w:val="24"/>
          <w:szCs w:val="24"/>
        </w:rPr>
      </w:pPr>
      <w:r w:rsidRPr="00D928C5">
        <w:rPr>
          <w:rFonts w:ascii="Times New Roman" w:hAnsi="Times New Roman"/>
          <w:b/>
          <w:bCs/>
          <w:sz w:val="24"/>
          <w:szCs w:val="24"/>
        </w:rPr>
        <w:t xml:space="preserve">- *Hadoop and Spark </w:t>
      </w:r>
      <w:r w:rsidR="00EB10B3" w:rsidRPr="00D928C5">
        <w:rPr>
          <w:rFonts w:ascii="Times New Roman" w:hAnsi="Times New Roman"/>
          <w:b/>
          <w:bCs/>
          <w:sz w:val="24"/>
          <w:szCs w:val="24"/>
        </w:rPr>
        <w:t>Setup: *</w:t>
      </w:r>
      <w:r w:rsidRPr="00D928C5">
        <w:rPr>
          <w:rFonts w:ascii="Times New Roman" w:hAnsi="Times New Roman"/>
          <w:b/>
          <w:bCs/>
          <w:sz w:val="24"/>
          <w:szCs w:val="24"/>
        </w:rPr>
        <w:t xml:space="preserve"> </w:t>
      </w:r>
      <w:r w:rsidRPr="00EB10B3">
        <w:rPr>
          <w:rFonts w:ascii="Times New Roman" w:hAnsi="Times New Roman"/>
          <w:sz w:val="24"/>
          <w:szCs w:val="24"/>
        </w:rPr>
        <w:t>Familiarity with Hadoop and Spark, with an understanding of their setup on cloud platform</w:t>
      </w:r>
      <w:r w:rsidRPr="00D928C5">
        <w:rPr>
          <w:rFonts w:ascii="Times New Roman" w:hAnsi="Times New Roman"/>
          <w:b/>
          <w:bCs/>
          <w:sz w:val="24"/>
          <w:szCs w:val="24"/>
        </w:rPr>
        <w:t>s.</w:t>
      </w:r>
    </w:p>
    <w:p w14:paraId="6F39E728" w14:textId="2ABF95E4" w:rsidR="00D928C5" w:rsidRDefault="00D928C5" w:rsidP="00D928C5">
      <w:pPr>
        <w:rPr>
          <w:rFonts w:ascii="Times New Roman" w:hAnsi="Times New Roman"/>
          <w:b/>
          <w:bCs/>
          <w:sz w:val="24"/>
          <w:szCs w:val="24"/>
        </w:rPr>
      </w:pPr>
      <w:r w:rsidRPr="00D928C5">
        <w:rPr>
          <w:rFonts w:ascii="Times New Roman" w:hAnsi="Times New Roman"/>
          <w:b/>
          <w:bCs/>
          <w:sz w:val="24"/>
          <w:szCs w:val="24"/>
        </w:rPr>
        <w:t xml:space="preserve">- *TensorFlow or </w:t>
      </w:r>
      <w:r w:rsidR="00EB10B3" w:rsidRPr="00D928C5">
        <w:rPr>
          <w:rFonts w:ascii="Times New Roman" w:hAnsi="Times New Roman"/>
          <w:b/>
          <w:bCs/>
          <w:sz w:val="24"/>
          <w:szCs w:val="24"/>
        </w:rPr>
        <w:t>Porch</w:t>
      </w:r>
      <w:r w:rsidRPr="00D928C5">
        <w:rPr>
          <w:rFonts w:ascii="Times New Roman" w:hAnsi="Times New Roman"/>
          <w:b/>
          <w:bCs/>
          <w:sz w:val="24"/>
          <w:szCs w:val="24"/>
        </w:rPr>
        <w:t xml:space="preserve"> </w:t>
      </w:r>
      <w:r w:rsidR="00EB10B3" w:rsidRPr="00D928C5">
        <w:rPr>
          <w:rFonts w:ascii="Times New Roman" w:hAnsi="Times New Roman"/>
          <w:b/>
          <w:bCs/>
          <w:sz w:val="24"/>
          <w:szCs w:val="24"/>
        </w:rPr>
        <w:t xml:space="preserve">Knowledge: </w:t>
      </w:r>
      <w:r w:rsidR="00EB10B3" w:rsidRPr="00EB10B3">
        <w:rPr>
          <w:rFonts w:ascii="Times New Roman" w:hAnsi="Times New Roman"/>
          <w:sz w:val="24"/>
          <w:szCs w:val="24"/>
        </w:rPr>
        <w:t>*</w:t>
      </w:r>
      <w:r w:rsidRPr="00EB10B3">
        <w:rPr>
          <w:rFonts w:ascii="Times New Roman" w:hAnsi="Times New Roman"/>
          <w:sz w:val="24"/>
          <w:szCs w:val="24"/>
        </w:rPr>
        <w:t xml:space="preserve"> Basic knowledge of deep learning frameworks</w:t>
      </w:r>
      <w:r w:rsidRPr="00D928C5">
        <w:rPr>
          <w:rFonts w:ascii="Times New Roman" w:hAnsi="Times New Roman"/>
          <w:b/>
          <w:bCs/>
          <w:sz w:val="24"/>
          <w:szCs w:val="24"/>
        </w:rPr>
        <w:t>.</w:t>
      </w:r>
    </w:p>
    <w:p w14:paraId="2B7D362A" w14:textId="14B658E3" w:rsidR="002A7295" w:rsidRPr="002A7295" w:rsidRDefault="007A6EA1" w:rsidP="002A7295">
      <w:pPr>
        <w:rPr>
          <w:rFonts w:ascii="Times New Roman" w:hAnsi="Times New Roman"/>
          <w:b/>
          <w:bCs/>
          <w:sz w:val="24"/>
          <w:szCs w:val="24"/>
        </w:rPr>
      </w:pPr>
      <w:r>
        <w:rPr>
          <w:rFonts w:ascii="Times New Roman" w:hAnsi="Times New Roman"/>
          <w:b/>
          <w:bCs/>
          <w:sz w:val="24"/>
          <w:szCs w:val="24"/>
        </w:rPr>
        <w:t>BID DATA DEVELOPMENT:</w:t>
      </w:r>
    </w:p>
    <w:p w14:paraId="244F5A31" w14:textId="5AB00E81" w:rsidR="002A7295" w:rsidRPr="002A7295" w:rsidRDefault="002A7295" w:rsidP="002A7295">
      <w:pPr>
        <w:rPr>
          <w:rFonts w:ascii="Times New Roman" w:hAnsi="Times New Roman"/>
          <w:b/>
          <w:bCs/>
          <w:sz w:val="24"/>
          <w:szCs w:val="24"/>
        </w:rPr>
      </w:pPr>
      <w:r w:rsidRPr="002A7295">
        <w:rPr>
          <w:rFonts w:ascii="Times New Roman" w:hAnsi="Times New Roman"/>
          <w:b/>
          <w:bCs/>
          <w:sz w:val="24"/>
          <w:szCs w:val="24"/>
        </w:rPr>
        <w:t xml:space="preserve"> Key Areas in Big Data Development</w:t>
      </w:r>
    </w:p>
    <w:p w14:paraId="1343DF26" w14:textId="7F49A921" w:rsidR="002A7295" w:rsidRPr="002A7295" w:rsidRDefault="002A7295" w:rsidP="002A7295">
      <w:pPr>
        <w:rPr>
          <w:rFonts w:ascii="Times New Roman" w:hAnsi="Times New Roman"/>
          <w:b/>
          <w:bCs/>
          <w:sz w:val="24"/>
          <w:szCs w:val="24"/>
        </w:rPr>
      </w:pPr>
      <w:r w:rsidRPr="002A7295">
        <w:rPr>
          <w:rFonts w:ascii="Times New Roman" w:hAnsi="Times New Roman"/>
          <w:b/>
          <w:bCs/>
          <w:sz w:val="24"/>
          <w:szCs w:val="24"/>
        </w:rPr>
        <w:t xml:space="preserve">1. *Understanding Big </w:t>
      </w:r>
      <w:r w:rsidR="005D7DA0" w:rsidRPr="002A7295">
        <w:rPr>
          <w:rFonts w:ascii="Times New Roman" w:hAnsi="Times New Roman"/>
          <w:b/>
          <w:bCs/>
          <w:sz w:val="24"/>
          <w:szCs w:val="24"/>
        </w:rPr>
        <w:t>Data: *</w:t>
      </w:r>
    </w:p>
    <w:p w14:paraId="2DD46403" w14:textId="62917A10" w:rsidR="002A7295" w:rsidRPr="005D7DA0" w:rsidRDefault="002A7295" w:rsidP="002A7295">
      <w:pPr>
        <w:rPr>
          <w:rFonts w:ascii="Times New Roman" w:hAnsi="Times New Roman"/>
          <w:sz w:val="24"/>
          <w:szCs w:val="24"/>
        </w:rPr>
      </w:pPr>
      <w:r w:rsidRPr="002A7295">
        <w:rPr>
          <w:rFonts w:ascii="Times New Roman" w:hAnsi="Times New Roman"/>
          <w:b/>
          <w:bCs/>
          <w:sz w:val="24"/>
          <w:szCs w:val="24"/>
        </w:rPr>
        <w:t xml:space="preserve">   - *</w:t>
      </w:r>
      <w:r w:rsidR="00214244" w:rsidRPr="002A7295">
        <w:rPr>
          <w:rFonts w:ascii="Times New Roman" w:hAnsi="Times New Roman"/>
          <w:b/>
          <w:bCs/>
          <w:sz w:val="24"/>
          <w:szCs w:val="24"/>
        </w:rPr>
        <w:t>Definition: *</w:t>
      </w:r>
      <w:r w:rsidRPr="002A7295">
        <w:rPr>
          <w:rFonts w:ascii="Times New Roman" w:hAnsi="Times New Roman"/>
          <w:b/>
          <w:bCs/>
          <w:sz w:val="24"/>
          <w:szCs w:val="24"/>
        </w:rPr>
        <w:t xml:space="preserve"> </w:t>
      </w:r>
      <w:r w:rsidRPr="005D7DA0">
        <w:rPr>
          <w:rFonts w:ascii="Times New Roman" w:hAnsi="Times New Roman"/>
          <w:sz w:val="24"/>
          <w:szCs w:val="24"/>
        </w:rPr>
        <w:t>Big data refers to datasets that are too large or complex to be effectively managed with traditional data-processing tools.</w:t>
      </w:r>
    </w:p>
    <w:p w14:paraId="480D8B33" w14:textId="6681D489" w:rsidR="002A7295" w:rsidRPr="005D7DA0" w:rsidRDefault="002A7295" w:rsidP="002A7295">
      <w:pPr>
        <w:rPr>
          <w:rFonts w:ascii="Times New Roman" w:hAnsi="Times New Roman"/>
          <w:sz w:val="24"/>
          <w:szCs w:val="24"/>
        </w:rPr>
      </w:pPr>
      <w:r w:rsidRPr="005D7DA0">
        <w:rPr>
          <w:rFonts w:ascii="Times New Roman" w:hAnsi="Times New Roman"/>
          <w:sz w:val="24"/>
          <w:szCs w:val="24"/>
        </w:rPr>
        <w:t xml:space="preserve">   - *</w:t>
      </w:r>
      <w:r w:rsidR="00214244" w:rsidRPr="005D7DA0">
        <w:rPr>
          <w:rFonts w:ascii="Times New Roman" w:hAnsi="Times New Roman"/>
          <w:b/>
          <w:bCs/>
          <w:sz w:val="24"/>
          <w:szCs w:val="24"/>
        </w:rPr>
        <w:t>Characteristics: *</w:t>
      </w:r>
      <w:r w:rsidRPr="005D7DA0">
        <w:rPr>
          <w:rFonts w:ascii="Times New Roman" w:hAnsi="Times New Roman"/>
          <w:sz w:val="24"/>
          <w:szCs w:val="24"/>
        </w:rPr>
        <w:t xml:space="preserve"> Often described by the "4 Vs" – Volume, Velocity, Variety, and Veracity.</w:t>
      </w:r>
    </w:p>
    <w:p w14:paraId="4425A973" w14:textId="4FD59B81" w:rsidR="002A7295" w:rsidRPr="005D7DA0" w:rsidRDefault="002A7295" w:rsidP="002A7295">
      <w:pPr>
        <w:rPr>
          <w:rFonts w:ascii="Times New Roman" w:hAnsi="Times New Roman"/>
          <w:sz w:val="24"/>
          <w:szCs w:val="24"/>
        </w:rPr>
      </w:pPr>
      <w:r w:rsidRPr="005D7DA0">
        <w:rPr>
          <w:rFonts w:ascii="Times New Roman" w:hAnsi="Times New Roman"/>
          <w:sz w:val="24"/>
          <w:szCs w:val="24"/>
        </w:rPr>
        <w:t xml:space="preserve">   - *Use </w:t>
      </w:r>
      <w:r w:rsidR="00214244" w:rsidRPr="005D7DA0">
        <w:rPr>
          <w:rFonts w:ascii="Times New Roman" w:hAnsi="Times New Roman"/>
          <w:sz w:val="24"/>
          <w:szCs w:val="24"/>
        </w:rPr>
        <w:t>Cases: *</w:t>
      </w:r>
      <w:r w:rsidRPr="005D7DA0">
        <w:rPr>
          <w:rFonts w:ascii="Times New Roman" w:hAnsi="Times New Roman"/>
          <w:sz w:val="24"/>
          <w:szCs w:val="24"/>
        </w:rPr>
        <w:t xml:space="preserve"> Applications include data analytics, machine learning, predictive analytics, and real-time processing across industries like finance, healthcare, retail, and more.</w:t>
      </w:r>
    </w:p>
    <w:p w14:paraId="73E27572" w14:textId="2AA2393B" w:rsidR="002A7295" w:rsidRPr="005D7DA0" w:rsidRDefault="002A7295" w:rsidP="00214244">
      <w:pPr>
        <w:jc w:val="both"/>
        <w:rPr>
          <w:rFonts w:ascii="Times New Roman" w:hAnsi="Times New Roman"/>
          <w:sz w:val="24"/>
          <w:szCs w:val="24"/>
        </w:rPr>
      </w:pPr>
      <w:r w:rsidRPr="005D7DA0">
        <w:rPr>
          <w:rFonts w:ascii="Times New Roman" w:hAnsi="Times New Roman"/>
          <w:sz w:val="24"/>
          <w:szCs w:val="24"/>
        </w:rPr>
        <w:t>2. *</w:t>
      </w:r>
      <w:r w:rsidRPr="005D7DA0">
        <w:rPr>
          <w:rFonts w:ascii="Times New Roman" w:hAnsi="Times New Roman"/>
          <w:b/>
          <w:bCs/>
          <w:sz w:val="24"/>
          <w:szCs w:val="24"/>
        </w:rPr>
        <w:t xml:space="preserve">Data </w:t>
      </w:r>
      <w:r w:rsidR="00214244" w:rsidRPr="005D7DA0">
        <w:rPr>
          <w:rFonts w:ascii="Times New Roman" w:hAnsi="Times New Roman"/>
          <w:b/>
          <w:bCs/>
          <w:sz w:val="24"/>
          <w:szCs w:val="24"/>
        </w:rPr>
        <w:t>Infrastructure: *</w:t>
      </w:r>
    </w:p>
    <w:p w14:paraId="51C079FE" w14:textId="6558DB5F" w:rsidR="002A7295" w:rsidRPr="005D7DA0" w:rsidRDefault="002A7295" w:rsidP="002A7295">
      <w:pPr>
        <w:rPr>
          <w:rFonts w:ascii="Times New Roman" w:hAnsi="Times New Roman"/>
          <w:sz w:val="24"/>
          <w:szCs w:val="24"/>
        </w:rPr>
      </w:pPr>
      <w:r w:rsidRPr="005D7DA0">
        <w:rPr>
          <w:rFonts w:ascii="Times New Roman" w:hAnsi="Times New Roman"/>
          <w:sz w:val="24"/>
          <w:szCs w:val="24"/>
        </w:rPr>
        <w:t xml:space="preserve">   - </w:t>
      </w:r>
      <w:r w:rsidRPr="005D7DA0">
        <w:rPr>
          <w:rFonts w:ascii="Times New Roman" w:hAnsi="Times New Roman"/>
          <w:b/>
          <w:bCs/>
          <w:sz w:val="24"/>
          <w:szCs w:val="24"/>
        </w:rPr>
        <w:t xml:space="preserve">*Data </w:t>
      </w:r>
      <w:r w:rsidR="00AB0088" w:rsidRPr="005D7DA0">
        <w:rPr>
          <w:rFonts w:ascii="Times New Roman" w:hAnsi="Times New Roman"/>
          <w:b/>
          <w:bCs/>
          <w:sz w:val="24"/>
          <w:szCs w:val="24"/>
        </w:rPr>
        <w:t>Storage</w:t>
      </w:r>
      <w:r w:rsidR="00AB0088" w:rsidRPr="005D7DA0">
        <w:rPr>
          <w:rFonts w:ascii="Times New Roman" w:hAnsi="Times New Roman"/>
          <w:sz w:val="24"/>
          <w:szCs w:val="24"/>
        </w:rPr>
        <w:t>: *</w:t>
      </w:r>
      <w:r w:rsidRPr="005D7DA0">
        <w:rPr>
          <w:rFonts w:ascii="Times New Roman" w:hAnsi="Times New Roman"/>
          <w:sz w:val="24"/>
          <w:szCs w:val="24"/>
        </w:rPr>
        <w:t xml:space="preserve"> Solutions like Hadoop Distributed File System (HDFS), Amazon S3, and Google Cloud Storage.</w:t>
      </w:r>
    </w:p>
    <w:p w14:paraId="6014EE8C" w14:textId="7393D289" w:rsidR="002A7295" w:rsidRPr="005D7DA0" w:rsidRDefault="002A7295" w:rsidP="002A7295">
      <w:pPr>
        <w:rPr>
          <w:rFonts w:ascii="Times New Roman" w:hAnsi="Times New Roman"/>
          <w:sz w:val="24"/>
          <w:szCs w:val="24"/>
        </w:rPr>
      </w:pPr>
      <w:r w:rsidRPr="005D7DA0">
        <w:rPr>
          <w:rFonts w:ascii="Times New Roman" w:hAnsi="Times New Roman"/>
          <w:sz w:val="24"/>
          <w:szCs w:val="24"/>
        </w:rPr>
        <w:t xml:space="preserve">   - </w:t>
      </w:r>
      <w:r w:rsidRPr="005D7DA0">
        <w:rPr>
          <w:rFonts w:ascii="Times New Roman" w:hAnsi="Times New Roman"/>
          <w:b/>
          <w:bCs/>
          <w:sz w:val="24"/>
          <w:szCs w:val="24"/>
        </w:rPr>
        <w:t>*</w:t>
      </w:r>
      <w:r w:rsidR="00AB0088" w:rsidRPr="005D7DA0">
        <w:rPr>
          <w:rFonts w:ascii="Times New Roman" w:hAnsi="Times New Roman"/>
          <w:b/>
          <w:bCs/>
          <w:sz w:val="24"/>
          <w:szCs w:val="24"/>
        </w:rPr>
        <w:t>Databases: *</w:t>
      </w:r>
      <w:r w:rsidRPr="005D7DA0">
        <w:rPr>
          <w:rFonts w:ascii="Times New Roman" w:hAnsi="Times New Roman"/>
          <w:sz w:val="24"/>
          <w:szCs w:val="24"/>
        </w:rPr>
        <w:t xml:space="preserve"> NoSQL databases (e.g., MongoDB, Cassandra), SQL databases (e.g., MySQL, PostgreSQL), and NewSQL databases.</w:t>
      </w:r>
    </w:p>
    <w:p w14:paraId="733C591E" w14:textId="35089C4A" w:rsidR="002A7295" w:rsidRPr="004861C7" w:rsidRDefault="002A7295" w:rsidP="002A7295">
      <w:pPr>
        <w:rPr>
          <w:rFonts w:ascii="Times New Roman" w:hAnsi="Times New Roman"/>
          <w:sz w:val="24"/>
          <w:szCs w:val="24"/>
        </w:rPr>
      </w:pPr>
      <w:r w:rsidRPr="005D7DA0">
        <w:rPr>
          <w:rFonts w:ascii="Times New Roman" w:hAnsi="Times New Roman"/>
          <w:sz w:val="24"/>
          <w:szCs w:val="24"/>
        </w:rPr>
        <w:t xml:space="preserve">   - *Data </w:t>
      </w:r>
      <w:r w:rsidR="00AB0088" w:rsidRPr="005D7DA0">
        <w:rPr>
          <w:rFonts w:ascii="Times New Roman" w:hAnsi="Times New Roman"/>
          <w:sz w:val="24"/>
          <w:szCs w:val="24"/>
        </w:rPr>
        <w:t>Warehouses: *</w:t>
      </w:r>
      <w:r w:rsidRPr="005D7DA0">
        <w:rPr>
          <w:rFonts w:ascii="Times New Roman" w:hAnsi="Times New Roman"/>
          <w:sz w:val="24"/>
          <w:szCs w:val="24"/>
        </w:rPr>
        <w:t xml:space="preserve"> Platforms like Amazon Redshift, Google </w:t>
      </w:r>
      <w:proofErr w:type="spellStart"/>
      <w:r w:rsidRPr="005D7DA0">
        <w:rPr>
          <w:rFonts w:ascii="Times New Roman" w:hAnsi="Times New Roman"/>
          <w:sz w:val="24"/>
          <w:szCs w:val="24"/>
        </w:rPr>
        <w:t>BigQuery</w:t>
      </w:r>
      <w:proofErr w:type="spellEnd"/>
      <w:r w:rsidRPr="005D7DA0">
        <w:rPr>
          <w:rFonts w:ascii="Times New Roman" w:hAnsi="Times New Roman"/>
          <w:sz w:val="24"/>
          <w:szCs w:val="24"/>
        </w:rPr>
        <w:t>, and Snowflake for storing and querying large datasets.</w:t>
      </w:r>
    </w:p>
    <w:p w14:paraId="6D33C8EF" w14:textId="443185CF" w:rsidR="002A7295" w:rsidRPr="009211F8" w:rsidRDefault="002A7295" w:rsidP="002A7295">
      <w:pPr>
        <w:rPr>
          <w:rFonts w:ascii="Times New Roman" w:hAnsi="Times New Roman"/>
          <w:b/>
          <w:bCs/>
          <w:sz w:val="24"/>
          <w:szCs w:val="24"/>
        </w:rPr>
      </w:pPr>
      <w:r w:rsidRPr="009211F8">
        <w:rPr>
          <w:rFonts w:ascii="Times New Roman" w:hAnsi="Times New Roman"/>
          <w:b/>
          <w:bCs/>
          <w:sz w:val="24"/>
          <w:szCs w:val="24"/>
        </w:rPr>
        <w:t xml:space="preserve">3. *Data Processing </w:t>
      </w:r>
      <w:r w:rsidR="00AB0088" w:rsidRPr="009211F8">
        <w:rPr>
          <w:rFonts w:ascii="Times New Roman" w:hAnsi="Times New Roman"/>
          <w:b/>
          <w:bCs/>
          <w:sz w:val="24"/>
          <w:szCs w:val="24"/>
        </w:rPr>
        <w:t>Frameworks: *</w:t>
      </w:r>
    </w:p>
    <w:p w14:paraId="76B06E89" w14:textId="41B865E1" w:rsidR="002A7295" w:rsidRPr="005D7DA0" w:rsidRDefault="002A7295" w:rsidP="002A7295">
      <w:pPr>
        <w:rPr>
          <w:rFonts w:ascii="Times New Roman" w:hAnsi="Times New Roman"/>
          <w:sz w:val="24"/>
          <w:szCs w:val="24"/>
        </w:rPr>
      </w:pPr>
      <w:r w:rsidRPr="005D7DA0">
        <w:rPr>
          <w:rFonts w:ascii="Times New Roman" w:hAnsi="Times New Roman"/>
          <w:sz w:val="24"/>
          <w:szCs w:val="24"/>
        </w:rPr>
        <w:t xml:space="preserve">   - *</w:t>
      </w:r>
      <w:r w:rsidRPr="009211F8">
        <w:rPr>
          <w:rFonts w:ascii="Times New Roman" w:hAnsi="Times New Roman"/>
          <w:b/>
          <w:bCs/>
          <w:sz w:val="24"/>
          <w:szCs w:val="24"/>
        </w:rPr>
        <w:t xml:space="preserve">Batch </w:t>
      </w:r>
      <w:r w:rsidR="00AB0088" w:rsidRPr="009211F8">
        <w:rPr>
          <w:rFonts w:ascii="Times New Roman" w:hAnsi="Times New Roman"/>
          <w:b/>
          <w:bCs/>
          <w:sz w:val="24"/>
          <w:szCs w:val="24"/>
        </w:rPr>
        <w:t>Processing</w:t>
      </w:r>
      <w:r w:rsidR="00AB0088" w:rsidRPr="005D7DA0">
        <w:rPr>
          <w:rFonts w:ascii="Times New Roman" w:hAnsi="Times New Roman"/>
          <w:sz w:val="24"/>
          <w:szCs w:val="24"/>
        </w:rPr>
        <w:t>: *</w:t>
      </w:r>
      <w:r w:rsidRPr="005D7DA0">
        <w:rPr>
          <w:rFonts w:ascii="Times New Roman" w:hAnsi="Times New Roman"/>
          <w:sz w:val="24"/>
          <w:szCs w:val="24"/>
        </w:rPr>
        <w:t xml:space="preserve"> Tools like Apache Hadoop and Apache Spark, which handle large-scale data processing in batches.</w:t>
      </w:r>
    </w:p>
    <w:p w14:paraId="7077B59F" w14:textId="3D3525DF" w:rsidR="002A7295" w:rsidRPr="005D7DA0" w:rsidRDefault="002A7295" w:rsidP="002A7295">
      <w:pPr>
        <w:rPr>
          <w:rFonts w:ascii="Times New Roman" w:hAnsi="Times New Roman"/>
          <w:sz w:val="24"/>
          <w:szCs w:val="24"/>
        </w:rPr>
      </w:pPr>
      <w:r w:rsidRPr="005D7DA0">
        <w:rPr>
          <w:rFonts w:ascii="Times New Roman" w:hAnsi="Times New Roman"/>
          <w:sz w:val="24"/>
          <w:szCs w:val="24"/>
        </w:rPr>
        <w:t xml:space="preserve">   - *</w:t>
      </w:r>
      <w:r w:rsidRPr="009211F8">
        <w:rPr>
          <w:rFonts w:ascii="Times New Roman" w:hAnsi="Times New Roman"/>
          <w:b/>
          <w:bCs/>
          <w:sz w:val="24"/>
          <w:szCs w:val="24"/>
        </w:rPr>
        <w:t xml:space="preserve">Stream </w:t>
      </w:r>
      <w:r w:rsidR="00AB0088" w:rsidRPr="009211F8">
        <w:rPr>
          <w:rFonts w:ascii="Times New Roman" w:hAnsi="Times New Roman"/>
          <w:b/>
          <w:bCs/>
          <w:sz w:val="24"/>
          <w:szCs w:val="24"/>
        </w:rPr>
        <w:t>Processing: *</w:t>
      </w:r>
      <w:r w:rsidRPr="005D7DA0">
        <w:rPr>
          <w:rFonts w:ascii="Times New Roman" w:hAnsi="Times New Roman"/>
          <w:sz w:val="24"/>
          <w:szCs w:val="24"/>
        </w:rPr>
        <w:t xml:space="preserve"> Tools like Apache Kafka, Apache Flink, and Apache Storm for real-time data processing.</w:t>
      </w:r>
    </w:p>
    <w:p w14:paraId="3B7F7E1D" w14:textId="038C8BBD" w:rsidR="002A7295" w:rsidRPr="009211F8" w:rsidRDefault="002A7295" w:rsidP="002A7295">
      <w:pPr>
        <w:rPr>
          <w:rFonts w:ascii="Times New Roman" w:hAnsi="Times New Roman"/>
          <w:b/>
          <w:bCs/>
          <w:sz w:val="24"/>
          <w:szCs w:val="24"/>
        </w:rPr>
      </w:pPr>
      <w:r w:rsidRPr="009211F8">
        <w:rPr>
          <w:rFonts w:ascii="Times New Roman" w:hAnsi="Times New Roman"/>
          <w:b/>
          <w:bCs/>
          <w:sz w:val="24"/>
          <w:szCs w:val="24"/>
        </w:rPr>
        <w:t>4. *Data Integration and ETL (Extract, Transform, Load</w:t>
      </w:r>
      <w:r w:rsidR="004861C7" w:rsidRPr="009211F8">
        <w:rPr>
          <w:rFonts w:ascii="Times New Roman" w:hAnsi="Times New Roman"/>
          <w:b/>
          <w:bCs/>
          <w:sz w:val="24"/>
          <w:szCs w:val="24"/>
        </w:rPr>
        <w:t>): *</w:t>
      </w:r>
    </w:p>
    <w:p w14:paraId="2515E100" w14:textId="32733070" w:rsidR="002A7295" w:rsidRPr="005D7DA0" w:rsidRDefault="002A7295" w:rsidP="002A7295">
      <w:pPr>
        <w:rPr>
          <w:rFonts w:ascii="Times New Roman" w:hAnsi="Times New Roman"/>
          <w:sz w:val="24"/>
          <w:szCs w:val="24"/>
        </w:rPr>
      </w:pPr>
      <w:r w:rsidRPr="005D7DA0">
        <w:rPr>
          <w:rFonts w:ascii="Times New Roman" w:hAnsi="Times New Roman"/>
          <w:sz w:val="24"/>
          <w:szCs w:val="24"/>
        </w:rPr>
        <w:lastRenderedPageBreak/>
        <w:t xml:space="preserve">   - </w:t>
      </w:r>
      <w:r w:rsidRPr="009211F8">
        <w:rPr>
          <w:rFonts w:ascii="Times New Roman" w:hAnsi="Times New Roman"/>
          <w:b/>
          <w:bCs/>
          <w:sz w:val="24"/>
          <w:szCs w:val="24"/>
        </w:rPr>
        <w:t xml:space="preserve">*ETL </w:t>
      </w:r>
      <w:r w:rsidR="00AB0088" w:rsidRPr="009211F8">
        <w:rPr>
          <w:rFonts w:ascii="Times New Roman" w:hAnsi="Times New Roman"/>
          <w:b/>
          <w:bCs/>
          <w:sz w:val="24"/>
          <w:szCs w:val="24"/>
        </w:rPr>
        <w:t>Tools: *</w:t>
      </w:r>
      <w:r w:rsidRPr="005D7DA0">
        <w:rPr>
          <w:rFonts w:ascii="Times New Roman" w:hAnsi="Times New Roman"/>
          <w:sz w:val="24"/>
          <w:szCs w:val="24"/>
        </w:rPr>
        <w:t xml:space="preserve"> Apache NiFi, Talend, Informatica, and Microsoft Azure Data Factory to integrate and transform data from multiple sources.</w:t>
      </w:r>
    </w:p>
    <w:p w14:paraId="7072A597" w14:textId="470A9424" w:rsidR="002A7295" w:rsidRPr="005D7DA0" w:rsidRDefault="002A7295" w:rsidP="002A7295">
      <w:pPr>
        <w:rPr>
          <w:rFonts w:ascii="Times New Roman" w:hAnsi="Times New Roman"/>
          <w:sz w:val="24"/>
          <w:szCs w:val="24"/>
        </w:rPr>
      </w:pPr>
      <w:r w:rsidRPr="005D7DA0">
        <w:rPr>
          <w:rFonts w:ascii="Times New Roman" w:hAnsi="Times New Roman"/>
          <w:sz w:val="24"/>
          <w:szCs w:val="24"/>
        </w:rPr>
        <w:t xml:space="preserve">   - </w:t>
      </w:r>
      <w:r w:rsidRPr="009211F8">
        <w:rPr>
          <w:rFonts w:ascii="Times New Roman" w:hAnsi="Times New Roman"/>
          <w:b/>
          <w:bCs/>
          <w:sz w:val="24"/>
          <w:szCs w:val="24"/>
        </w:rPr>
        <w:t xml:space="preserve">*Data </w:t>
      </w:r>
      <w:r w:rsidR="00AB0088" w:rsidRPr="009211F8">
        <w:rPr>
          <w:rFonts w:ascii="Times New Roman" w:hAnsi="Times New Roman"/>
          <w:b/>
          <w:bCs/>
          <w:sz w:val="24"/>
          <w:szCs w:val="24"/>
        </w:rPr>
        <w:t>Pipelines</w:t>
      </w:r>
      <w:del w:id="0" w:author="Microsoft Word" w:date="2024-06-23T10:42:00Z" w16du:dateUtc="2024-06-23T05:12:00Z">
        <w:r w:rsidRPr="009211F8">
          <w:rPr>
            <w:rFonts w:ascii="Times New Roman" w:hAnsi="Times New Roman"/>
            <w:b/>
            <w:bCs/>
            <w:sz w:val="24"/>
            <w:szCs w:val="24"/>
          </w:rPr>
          <w:delText>:*</w:delText>
        </w:r>
      </w:del>
      <w:ins w:id="1" w:author="Microsoft Word" w:date="2024-06-23T10:42:00Z" w16du:dateUtc="2024-06-23T05:12:00Z">
        <w:r w:rsidR="00AB0088" w:rsidRPr="009211F8">
          <w:rPr>
            <w:rFonts w:ascii="Times New Roman" w:hAnsi="Times New Roman"/>
            <w:b/>
            <w:bCs/>
            <w:sz w:val="24"/>
            <w:szCs w:val="24"/>
          </w:rPr>
          <w:t>: *</w:t>
        </w:r>
      </w:ins>
      <w:r w:rsidRPr="005D7DA0">
        <w:rPr>
          <w:rFonts w:ascii="Times New Roman" w:hAnsi="Times New Roman"/>
          <w:sz w:val="24"/>
          <w:szCs w:val="24"/>
        </w:rPr>
        <w:t xml:space="preserve"> Building automated pipelines using tools like Apache Airflow and Luigi</w:t>
      </w:r>
    </w:p>
    <w:p w14:paraId="273EF422" w14:textId="4F357196" w:rsidR="009211F8" w:rsidRDefault="002A7295" w:rsidP="002A7295">
      <w:pPr>
        <w:rPr>
          <w:rFonts w:ascii="Times New Roman" w:hAnsi="Times New Roman"/>
          <w:b/>
          <w:bCs/>
          <w:sz w:val="24"/>
          <w:szCs w:val="24"/>
        </w:rPr>
      </w:pPr>
      <w:r w:rsidRPr="005D7DA0">
        <w:rPr>
          <w:rFonts w:ascii="Times New Roman" w:hAnsi="Times New Roman"/>
          <w:sz w:val="24"/>
          <w:szCs w:val="24"/>
        </w:rPr>
        <w:t xml:space="preserve">  </w:t>
      </w:r>
      <w:r w:rsidR="00214244" w:rsidRPr="00214244">
        <w:rPr>
          <w:rFonts w:ascii="Times New Roman" w:hAnsi="Times New Roman"/>
          <w:b/>
          <w:bCs/>
          <w:sz w:val="24"/>
          <w:szCs w:val="24"/>
        </w:rPr>
        <w:t>5.</w:t>
      </w:r>
      <w:r w:rsidRPr="00214244">
        <w:rPr>
          <w:rFonts w:ascii="Times New Roman" w:hAnsi="Times New Roman"/>
          <w:b/>
          <w:bCs/>
          <w:sz w:val="24"/>
          <w:szCs w:val="24"/>
        </w:rPr>
        <w:t xml:space="preserve"> - *Open</w:t>
      </w:r>
      <w:r w:rsidRPr="005D7DA0">
        <w:rPr>
          <w:rFonts w:ascii="Times New Roman" w:hAnsi="Times New Roman"/>
          <w:sz w:val="24"/>
          <w:szCs w:val="24"/>
        </w:rPr>
        <w:t xml:space="preserve"> </w:t>
      </w:r>
      <w:r w:rsidR="009211F8" w:rsidRPr="009211F8">
        <w:rPr>
          <w:rFonts w:ascii="Times New Roman" w:hAnsi="Times New Roman"/>
          <w:b/>
          <w:bCs/>
          <w:sz w:val="24"/>
          <w:szCs w:val="24"/>
        </w:rPr>
        <w:t>Big Data Tools and Technologies</w:t>
      </w:r>
    </w:p>
    <w:p w14:paraId="79478252" w14:textId="2CDFB6D3" w:rsidR="002A7295" w:rsidRPr="005D7DA0" w:rsidRDefault="009211F8" w:rsidP="002A7295">
      <w:pPr>
        <w:rPr>
          <w:rFonts w:ascii="Times New Roman" w:hAnsi="Times New Roman"/>
          <w:sz w:val="24"/>
          <w:szCs w:val="24"/>
        </w:rPr>
      </w:pPr>
      <w:r w:rsidRPr="009211F8">
        <w:rPr>
          <w:rFonts w:ascii="Times New Roman" w:hAnsi="Times New Roman"/>
          <w:b/>
          <w:bCs/>
          <w:sz w:val="24"/>
          <w:szCs w:val="24"/>
        </w:rPr>
        <w:t>*</w:t>
      </w:r>
      <w:r w:rsidR="002A7295" w:rsidRPr="009211F8">
        <w:rPr>
          <w:rFonts w:ascii="Times New Roman" w:hAnsi="Times New Roman"/>
          <w:b/>
          <w:bCs/>
          <w:sz w:val="24"/>
          <w:szCs w:val="24"/>
        </w:rPr>
        <w:t xml:space="preserve">Source </w:t>
      </w:r>
      <w:r w:rsidR="004861C7" w:rsidRPr="009211F8">
        <w:rPr>
          <w:rFonts w:ascii="Times New Roman" w:hAnsi="Times New Roman"/>
          <w:b/>
          <w:bCs/>
          <w:sz w:val="24"/>
          <w:szCs w:val="24"/>
        </w:rPr>
        <w:t>Tools: *</w:t>
      </w:r>
      <w:r w:rsidR="002A7295" w:rsidRPr="005D7DA0">
        <w:rPr>
          <w:rFonts w:ascii="Times New Roman" w:hAnsi="Times New Roman"/>
          <w:sz w:val="24"/>
          <w:szCs w:val="24"/>
        </w:rPr>
        <w:t xml:space="preserve"> Hadoop ecosystem (e.g., Hive, Pig), Spark, Kafka, and Flink.</w:t>
      </w:r>
    </w:p>
    <w:p w14:paraId="475F765B" w14:textId="67E39318" w:rsidR="002A7295" w:rsidRPr="005D7DA0" w:rsidRDefault="002A7295" w:rsidP="002A7295">
      <w:pPr>
        <w:rPr>
          <w:rFonts w:ascii="Times New Roman" w:hAnsi="Times New Roman"/>
          <w:sz w:val="24"/>
          <w:szCs w:val="24"/>
        </w:rPr>
      </w:pPr>
      <w:r w:rsidRPr="005D7DA0">
        <w:rPr>
          <w:rFonts w:ascii="Times New Roman" w:hAnsi="Times New Roman"/>
          <w:sz w:val="24"/>
          <w:szCs w:val="24"/>
        </w:rPr>
        <w:t xml:space="preserve">   - *</w:t>
      </w:r>
      <w:r w:rsidRPr="009211F8">
        <w:rPr>
          <w:rFonts w:ascii="Times New Roman" w:hAnsi="Times New Roman"/>
          <w:b/>
          <w:bCs/>
          <w:sz w:val="24"/>
          <w:szCs w:val="24"/>
        </w:rPr>
        <w:t xml:space="preserve">Cloud </w:t>
      </w:r>
      <w:r w:rsidR="004861C7" w:rsidRPr="009211F8">
        <w:rPr>
          <w:rFonts w:ascii="Times New Roman" w:hAnsi="Times New Roman"/>
          <w:b/>
          <w:bCs/>
          <w:sz w:val="24"/>
          <w:szCs w:val="24"/>
        </w:rPr>
        <w:t>Services: *</w:t>
      </w:r>
      <w:r w:rsidRPr="005D7DA0">
        <w:rPr>
          <w:rFonts w:ascii="Times New Roman" w:hAnsi="Times New Roman"/>
          <w:sz w:val="24"/>
          <w:szCs w:val="24"/>
        </w:rPr>
        <w:t xml:space="preserve"> AWS Big Data services, Google Cloud Big Data, and Azure HDInsight.</w:t>
      </w:r>
    </w:p>
    <w:p w14:paraId="66C8EF51" w14:textId="50274D6C" w:rsidR="007A6EA1" w:rsidRDefault="002A7295" w:rsidP="002A7295">
      <w:pPr>
        <w:rPr>
          <w:rFonts w:ascii="Times New Roman" w:hAnsi="Times New Roman"/>
          <w:b/>
          <w:bCs/>
          <w:sz w:val="24"/>
          <w:szCs w:val="24"/>
        </w:rPr>
      </w:pPr>
      <w:r w:rsidRPr="005D7DA0">
        <w:rPr>
          <w:rFonts w:ascii="Times New Roman" w:hAnsi="Times New Roman"/>
          <w:sz w:val="24"/>
          <w:szCs w:val="24"/>
        </w:rPr>
        <w:t xml:space="preserve">   - *</w:t>
      </w:r>
      <w:r w:rsidRPr="009211F8">
        <w:rPr>
          <w:rFonts w:ascii="Times New Roman" w:hAnsi="Times New Roman"/>
          <w:b/>
          <w:bCs/>
          <w:sz w:val="24"/>
          <w:szCs w:val="24"/>
        </w:rPr>
        <w:t xml:space="preserve">Data Engineering </w:t>
      </w:r>
      <w:r w:rsidR="004861C7" w:rsidRPr="009211F8">
        <w:rPr>
          <w:rFonts w:ascii="Times New Roman" w:hAnsi="Times New Roman"/>
          <w:b/>
          <w:bCs/>
          <w:sz w:val="24"/>
          <w:szCs w:val="24"/>
        </w:rPr>
        <w:t>Platforms</w:t>
      </w:r>
      <w:r w:rsidR="004861C7" w:rsidRPr="005D7DA0">
        <w:rPr>
          <w:rFonts w:ascii="Times New Roman" w:hAnsi="Times New Roman"/>
          <w:sz w:val="24"/>
          <w:szCs w:val="24"/>
        </w:rPr>
        <w:t>: *</w:t>
      </w:r>
      <w:r w:rsidRPr="005D7DA0">
        <w:rPr>
          <w:rFonts w:ascii="Times New Roman" w:hAnsi="Times New Roman"/>
          <w:sz w:val="24"/>
          <w:szCs w:val="24"/>
        </w:rPr>
        <w:t xml:space="preserve"> Databricks</w:t>
      </w:r>
      <w:r w:rsidRPr="002A7295">
        <w:rPr>
          <w:rFonts w:ascii="Times New Roman" w:hAnsi="Times New Roman"/>
          <w:b/>
          <w:bCs/>
          <w:sz w:val="24"/>
          <w:szCs w:val="24"/>
        </w:rPr>
        <w:t>, Cloudera, and Hortonworks.</w:t>
      </w:r>
    </w:p>
    <w:p w14:paraId="1B2ED08D" w14:textId="0DC7C82D" w:rsidR="00A96390" w:rsidRDefault="00A96390" w:rsidP="002A7295">
      <w:pPr>
        <w:rPr>
          <w:rFonts w:ascii="Times New Roman" w:hAnsi="Times New Roman"/>
          <w:b/>
          <w:bCs/>
          <w:sz w:val="24"/>
          <w:szCs w:val="24"/>
        </w:rPr>
      </w:pPr>
      <w:r>
        <w:rPr>
          <w:rFonts w:ascii="Times New Roman" w:hAnsi="Times New Roman"/>
          <w:b/>
          <w:bCs/>
          <w:sz w:val="24"/>
          <w:szCs w:val="24"/>
        </w:rPr>
        <w:t>PERFORMANCE EVALUTION:</w:t>
      </w:r>
    </w:p>
    <w:p w14:paraId="438CC29E" w14:textId="2FAC29BA" w:rsidR="00CC21E6" w:rsidRPr="00CC21E6" w:rsidRDefault="00CC21E6" w:rsidP="00CC21E6">
      <w:pPr>
        <w:rPr>
          <w:rFonts w:ascii="Times New Roman" w:hAnsi="Times New Roman"/>
          <w:b/>
          <w:bCs/>
          <w:sz w:val="24"/>
          <w:szCs w:val="24"/>
        </w:rPr>
      </w:pPr>
      <w:r w:rsidRPr="00CC21E6">
        <w:rPr>
          <w:rFonts w:ascii="Times New Roman" w:hAnsi="Times New Roman"/>
          <w:b/>
          <w:bCs/>
          <w:sz w:val="24"/>
          <w:szCs w:val="24"/>
        </w:rPr>
        <w:t xml:space="preserve">4. Performance </w:t>
      </w:r>
      <w:r w:rsidR="00440A05" w:rsidRPr="00CC21E6">
        <w:rPr>
          <w:rFonts w:ascii="Times New Roman" w:hAnsi="Times New Roman"/>
          <w:b/>
          <w:bCs/>
          <w:sz w:val="24"/>
          <w:szCs w:val="24"/>
        </w:rPr>
        <w:t>Evaluation: *</w:t>
      </w:r>
    </w:p>
    <w:p w14:paraId="0A12FFD1" w14:textId="77777777" w:rsidR="00CC21E6" w:rsidRPr="00440A05" w:rsidRDefault="00CC21E6" w:rsidP="00CC21E6">
      <w:pPr>
        <w:rPr>
          <w:rFonts w:ascii="Times New Roman" w:hAnsi="Times New Roman"/>
          <w:sz w:val="24"/>
          <w:szCs w:val="24"/>
        </w:rPr>
      </w:pPr>
      <w:r w:rsidRPr="00CC21E6">
        <w:rPr>
          <w:rFonts w:ascii="Times New Roman" w:hAnsi="Times New Roman"/>
          <w:b/>
          <w:bCs/>
          <w:sz w:val="24"/>
          <w:szCs w:val="24"/>
        </w:rPr>
        <w:t xml:space="preserve">   </w:t>
      </w:r>
      <w:r w:rsidRPr="00440A05">
        <w:rPr>
          <w:rFonts w:ascii="Times New Roman" w:hAnsi="Times New Roman"/>
          <w:sz w:val="24"/>
          <w:szCs w:val="24"/>
        </w:rPr>
        <w:t>- Assess the performance of the proposed model in terms of accuracy, processing time, scalability, and robustness.</w:t>
      </w:r>
    </w:p>
    <w:p w14:paraId="34F3B2D9" w14:textId="2ADA2A45" w:rsidR="00CC21E6" w:rsidRPr="00440A05" w:rsidRDefault="00CC21E6" w:rsidP="00CC21E6">
      <w:pPr>
        <w:rPr>
          <w:rFonts w:ascii="Times New Roman" w:hAnsi="Times New Roman"/>
          <w:sz w:val="24"/>
          <w:szCs w:val="24"/>
        </w:rPr>
      </w:pPr>
      <w:r w:rsidRPr="00440A05">
        <w:rPr>
          <w:rFonts w:ascii="Times New Roman" w:hAnsi="Times New Roman"/>
          <w:sz w:val="24"/>
          <w:szCs w:val="24"/>
        </w:rPr>
        <w:t xml:space="preserve">   - Compare the proposed model against traditional classification methods and other state-of-the-art models to validate its effectiveness.</w:t>
      </w:r>
    </w:p>
    <w:p w14:paraId="7F87E07C" w14:textId="7A7BCE08" w:rsidR="00CC21E6" w:rsidRPr="001515B0" w:rsidRDefault="00CC21E6" w:rsidP="00CC21E6">
      <w:pPr>
        <w:rPr>
          <w:rFonts w:ascii="Times New Roman" w:hAnsi="Times New Roman"/>
          <w:b/>
          <w:bCs/>
          <w:sz w:val="24"/>
          <w:szCs w:val="24"/>
        </w:rPr>
      </w:pPr>
      <w:r w:rsidRPr="001515B0">
        <w:rPr>
          <w:rFonts w:ascii="Times New Roman" w:hAnsi="Times New Roman"/>
          <w:b/>
          <w:bCs/>
          <w:sz w:val="24"/>
          <w:szCs w:val="24"/>
        </w:rPr>
        <w:t xml:space="preserve"> Scope and Deliverables:</w:t>
      </w:r>
    </w:p>
    <w:p w14:paraId="1ABBEF42" w14:textId="741F9B05" w:rsidR="00CC21E6" w:rsidRPr="00440A05" w:rsidRDefault="00CC21E6" w:rsidP="00CC21E6">
      <w:pPr>
        <w:rPr>
          <w:rFonts w:ascii="Times New Roman" w:hAnsi="Times New Roman"/>
          <w:sz w:val="24"/>
          <w:szCs w:val="24"/>
        </w:rPr>
      </w:pPr>
      <w:r w:rsidRPr="00440A05">
        <w:rPr>
          <w:rFonts w:ascii="Times New Roman" w:hAnsi="Times New Roman"/>
          <w:b/>
          <w:bCs/>
          <w:sz w:val="24"/>
          <w:szCs w:val="24"/>
        </w:rPr>
        <w:t xml:space="preserve">- *Data Preprocessing and </w:t>
      </w:r>
      <w:r w:rsidR="001515B0" w:rsidRPr="00440A05">
        <w:rPr>
          <w:rFonts w:ascii="Times New Roman" w:hAnsi="Times New Roman"/>
          <w:b/>
          <w:bCs/>
          <w:sz w:val="24"/>
          <w:szCs w:val="24"/>
        </w:rPr>
        <w:t>Analysis</w:t>
      </w:r>
      <w:r w:rsidR="001515B0" w:rsidRPr="00440A05">
        <w:rPr>
          <w:rFonts w:ascii="Times New Roman" w:hAnsi="Times New Roman"/>
          <w:sz w:val="24"/>
          <w:szCs w:val="24"/>
        </w:rPr>
        <w:t>: *</w:t>
      </w:r>
    </w:p>
    <w:p w14:paraId="36D67458" w14:textId="77777777" w:rsidR="00CC21E6" w:rsidRPr="00440A05" w:rsidRDefault="00CC21E6" w:rsidP="00CC21E6">
      <w:pPr>
        <w:rPr>
          <w:rFonts w:ascii="Times New Roman" w:hAnsi="Times New Roman"/>
          <w:sz w:val="24"/>
          <w:szCs w:val="24"/>
        </w:rPr>
      </w:pPr>
      <w:r w:rsidRPr="00440A05">
        <w:rPr>
          <w:rFonts w:ascii="Times New Roman" w:hAnsi="Times New Roman"/>
          <w:sz w:val="24"/>
          <w:szCs w:val="24"/>
        </w:rPr>
        <w:t xml:space="preserve">  - Collect and preprocess a large dataset suitable for classification.</w:t>
      </w:r>
    </w:p>
    <w:p w14:paraId="3DA05F85" w14:textId="67E0F646" w:rsidR="00CC21E6" w:rsidRPr="00440A05" w:rsidRDefault="00CC21E6" w:rsidP="00CC21E6">
      <w:pPr>
        <w:rPr>
          <w:rFonts w:ascii="Times New Roman" w:hAnsi="Times New Roman"/>
          <w:sz w:val="24"/>
          <w:szCs w:val="24"/>
        </w:rPr>
      </w:pPr>
      <w:r w:rsidRPr="00440A05">
        <w:rPr>
          <w:rFonts w:ascii="Times New Roman" w:hAnsi="Times New Roman"/>
          <w:sz w:val="24"/>
          <w:szCs w:val="24"/>
        </w:rPr>
        <w:t xml:space="preserve">  - </w:t>
      </w:r>
      <w:r w:rsidR="00440A05" w:rsidRPr="00440A05">
        <w:rPr>
          <w:rFonts w:ascii="Times New Roman" w:hAnsi="Times New Roman"/>
          <w:sz w:val="24"/>
          <w:szCs w:val="24"/>
        </w:rPr>
        <w:t>Analyse</w:t>
      </w:r>
      <w:r w:rsidRPr="00440A05">
        <w:rPr>
          <w:rFonts w:ascii="Times New Roman" w:hAnsi="Times New Roman"/>
          <w:sz w:val="24"/>
          <w:szCs w:val="24"/>
        </w:rPr>
        <w:t xml:space="preserve"> the data to understand its structure and identify the key features for classification.</w:t>
      </w:r>
    </w:p>
    <w:p w14:paraId="4C7D4AA1" w14:textId="29692A70" w:rsidR="00CC21E6" w:rsidRPr="00440A05" w:rsidRDefault="00CC21E6" w:rsidP="00CC21E6">
      <w:pPr>
        <w:rPr>
          <w:rFonts w:ascii="Times New Roman" w:hAnsi="Times New Roman"/>
          <w:sz w:val="24"/>
          <w:szCs w:val="24"/>
        </w:rPr>
      </w:pPr>
      <w:r w:rsidRPr="00440A05">
        <w:rPr>
          <w:rFonts w:ascii="Times New Roman" w:hAnsi="Times New Roman"/>
          <w:sz w:val="24"/>
          <w:szCs w:val="24"/>
        </w:rPr>
        <w:t>- *</w:t>
      </w:r>
      <w:r w:rsidRPr="00440A05">
        <w:rPr>
          <w:rFonts w:ascii="Times New Roman" w:hAnsi="Times New Roman"/>
          <w:b/>
          <w:bCs/>
          <w:sz w:val="24"/>
          <w:szCs w:val="24"/>
        </w:rPr>
        <w:t xml:space="preserve">MapReduce </w:t>
      </w:r>
      <w:r w:rsidR="00440A05" w:rsidRPr="00440A05">
        <w:rPr>
          <w:rFonts w:ascii="Times New Roman" w:hAnsi="Times New Roman"/>
          <w:b/>
          <w:bCs/>
          <w:sz w:val="24"/>
          <w:szCs w:val="24"/>
        </w:rPr>
        <w:t>Implementation: *</w:t>
      </w:r>
    </w:p>
    <w:p w14:paraId="7DA4F01B" w14:textId="77777777" w:rsidR="00CC21E6" w:rsidRPr="00440A05" w:rsidRDefault="00CC21E6" w:rsidP="00CC21E6">
      <w:pPr>
        <w:rPr>
          <w:rFonts w:ascii="Times New Roman" w:hAnsi="Times New Roman"/>
          <w:sz w:val="24"/>
          <w:szCs w:val="24"/>
        </w:rPr>
      </w:pPr>
      <w:r w:rsidRPr="00440A05">
        <w:rPr>
          <w:rFonts w:ascii="Times New Roman" w:hAnsi="Times New Roman"/>
          <w:sz w:val="24"/>
          <w:szCs w:val="24"/>
        </w:rPr>
        <w:t xml:space="preserve">  - Design and implement the MapReduce framework for data processing and feature extraction.</w:t>
      </w:r>
    </w:p>
    <w:p w14:paraId="7238C21C" w14:textId="69272E1D" w:rsidR="00CC21E6" w:rsidRPr="00440A05" w:rsidRDefault="00CC21E6" w:rsidP="00CC21E6">
      <w:pPr>
        <w:rPr>
          <w:rFonts w:ascii="Times New Roman" w:hAnsi="Times New Roman"/>
          <w:sz w:val="24"/>
          <w:szCs w:val="24"/>
        </w:rPr>
      </w:pPr>
      <w:r w:rsidRPr="00440A05">
        <w:rPr>
          <w:rFonts w:ascii="Times New Roman" w:hAnsi="Times New Roman"/>
          <w:sz w:val="24"/>
          <w:szCs w:val="24"/>
        </w:rPr>
        <w:t xml:space="preserve">  - Ensure the MapReduce tasks are optimized for performance and scalability.</w:t>
      </w:r>
    </w:p>
    <w:p w14:paraId="067B9E84" w14:textId="3C8CA079" w:rsidR="00CC21E6" w:rsidRPr="00440A05" w:rsidRDefault="00CC21E6" w:rsidP="00CC21E6">
      <w:pPr>
        <w:rPr>
          <w:rFonts w:ascii="Times New Roman" w:hAnsi="Times New Roman"/>
          <w:sz w:val="24"/>
          <w:szCs w:val="24"/>
        </w:rPr>
      </w:pPr>
      <w:r w:rsidRPr="00440A05">
        <w:rPr>
          <w:rFonts w:ascii="Times New Roman" w:hAnsi="Times New Roman"/>
          <w:sz w:val="24"/>
          <w:szCs w:val="24"/>
        </w:rPr>
        <w:t>- *</w:t>
      </w:r>
      <w:r w:rsidRPr="00440A05">
        <w:rPr>
          <w:rFonts w:ascii="Times New Roman" w:hAnsi="Times New Roman"/>
          <w:b/>
          <w:bCs/>
          <w:sz w:val="24"/>
          <w:szCs w:val="24"/>
        </w:rPr>
        <w:t xml:space="preserve">Feature </w:t>
      </w:r>
      <w:r w:rsidR="00440A05" w:rsidRPr="00440A05">
        <w:rPr>
          <w:rFonts w:ascii="Times New Roman" w:hAnsi="Times New Roman"/>
          <w:b/>
          <w:bCs/>
          <w:sz w:val="24"/>
          <w:szCs w:val="24"/>
        </w:rPr>
        <w:t>Selection:</w:t>
      </w:r>
      <w:r w:rsidR="00440A05" w:rsidRPr="00440A05">
        <w:rPr>
          <w:rFonts w:ascii="Times New Roman" w:hAnsi="Times New Roman"/>
          <w:sz w:val="24"/>
          <w:szCs w:val="24"/>
        </w:rPr>
        <w:t xml:space="preserve"> *</w:t>
      </w:r>
    </w:p>
    <w:p w14:paraId="4F7CE89F" w14:textId="77777777" w:rsidR="00CC21E6" w:rsidRPr="00440A05" w:rsidRDefault="00CC21E6" w:rsidP="00CC21E6">
      <w:pPr>
        <w:rPr>
          <w:rFonts w:ascii="Times New Roman" w:hAnsi="Times New Roman"/>
          <w:sz w:val="24"/>
          <w:szCs w:val="24"/>
        </w:rPr>
      </w:pPr>
      <w:r w:rsidRPr="00440A05">
        <w:rPr>
          <w:rFonts w:ascii="Times New Roman" w:hAnsi="Times New Roman"/>
          <w:sz w:val="24"/>
          <w:szCs w:val="24"/>
        </w:rPr>
        <w:t xml:space="preserve">  - Apply feature subset selection techniques to identify the most important features.</w:t>
      </w:r>
    </w:p>
    <w:p w14:paraId="22C977BF" w14:textId="6EBE9486" w:rsidR="00CC21E6" w:rsidRPr="00440A05" w:rsidRDefault="00CC21E6" w:rsidP="00CC21E6">
      <w:pPr>
        <w:rPr>
          <w:rFonts w:ascii="Times New Roman" w:hAnsi="Times New Roman"/>
          <w:sz w:val="24"/>
          <w:szCs w:val="24"/>
        </w:rPr>
      </w:pPr>
      <w:r w:rsidRPr="00440A05">
        <w:rPr>
          <w:rFonts w:ascii="Times New Roman" w:hAnsi="Times New Roman"/>
          <w:sz w:val="24"/>
          <w:szCs w:val="24"/>
        </w:rPr>
        <w:t xml:space="preserve">  - Document the impact of feature selection on model performance and data processing efficiency.</w:t>
      </w:r>
    </w:p>
    <w:p w14:paraId="2603A637" w14:textId="0B007093" w:rsidR="00CC21E6" w:rsidRPr="00440A05" w:rsidRDefault="00CC21E6" w:rsidP="00CC21E6">
      <w:pPr>
        <w:rPr>
          <w:rFonts w:ascii="Times New Roman" w:hAnsi="Times New Roman"/>
          <w:sz w:val="24"/>
          <w:szCs w:val="24"/>
        </w:rPr>
      </w:pPr>
      <w:r w:rsidRPr="00440A05">
        <w:rPr>
          <w:rFonts w:ascii="Times New Roman" w:hAnsi="Times New Roman"/>
          <w:sz w:val="24"/>
          <w:szCs w:val="24"/>
        </w:rPr>
        <w:t xml:space="preserve">- </w:t>
      </w:r>
      <w:r w:rsidRPr="00440A05">
        <w:rPr>
          <w:rFonts w:ascii="Times New Roman" w:hAnsi="Times New Roman"/>
          <w:b/>
          <w:bCs/>
          <w:sz w:val="24"/>
          <w:szCs w:val="24"/>
        </w:rPr>
        <w:t xml:space="preserve">*DBN Development and </w:t>
      </w:r>
      <w:r w:rsidR="00440A05" w:rsidRPr="00440A05">
        <w:rPr>
          <w:rFonts w:ascii="Times New Roman" w:hAnsi="Times New Roman"/>
          <w:b/>
          <w:bCs/>
          <w:sz w:val="24"/>
          <w:szCs w:val="24"/>
        </w:rPr>
        <w:t>Tuning: *</w:t>
      </w:r>
    </w:p>
    <w:p w14:paraId="750C5EEC" w14:textId="77777777" w:rsidR="00CC21E6" w:rsidRPr="00440A05" w:rsidRDefault="00CC21E6" w:rsidP="00CC21E6">
      <w:pPr>
        <w:rPr>
          <w:rFonts w:ascii="Times New Roman" w:hAnsi="Times New Roman"/>
          <w:sz w:val="24"/>
          <w:szCs w:val="24"/>
        </w:rPr>
      </w:pPr>
      <w:r w:rsidRPr="00440A05">
        <w:rPr>
          <w:rFonts w:ascii="Times New Roman" w:hAnsi="Times New Roman"/>
          <w:sz w:val="24"/>
          <w:szCs w:val="24"/>
        </w:rPr>
        <w:t xml:space="preserve">  - Build the DBN architecture and conduct extensive hyper-parameter tuning.</w:t>
      </w:r>
    </w:p>
    <w:p w14:paraId="76A286DB" w14:textId="77777777" w:rsidR="00CC21E6" w:rsidRPr="00440A05" w:rsidRDefault="00CC21E6" w:rsidP="00CC21E6">
      <w:pPr>
        <w:rPr>
          <w:rFonts w:ascii="Times New Roman" w:hAnsi="Times New Roman"/>
          <w:sz w:val="24"/>
          <w:szCs w:val="24"/>
        </w:rPr>
      </w:pPr>
      <w:r w:rsidRPr="00440A05">
        <w:rPr>
          <w:rFonts w:ascii="Times New Roman" w:hAnsi="Times New Roman"/>
          <w:sz w:val="24"/>
          <w:szCs w:val="24"/>
        </w:rPr>
        <w:lastRenderedPageBreak/>
        <w:t xml:space="preserve">  - Experiment with various configurations to determine the optimal parameters for the DBN.</w:t>
      </w:r>
    </w:p>
    <w:p w14:paraId="541C7AF7" w14:textId="77777777" w:rsidR="00CC21E6" w:rsidRPr="00440A05" w:rsidRDefault="00CC21E6" w:rsidP="00CC21E6">
      <w:pPr>
        <w:rPr>
          <w:rFonts w:ascii="Times New Roman" w:hAnsi="Times New Roman"/>
          <w:sz w:val="24"/>
          <w:szCs w:val="24"/>
        </w:rPr>
      </w:pPr>
    </w:p>
    <w:p w14:paraId="63A635DD" w14:textId="602C2018" w:rsidR="00CC21E6" w:rsidRPr="00440A05" w:rsidRDefault="00CC21E6" w:rsidP="00CC21E6">
      <w:pPr>
        <w:rPr>
          <w:rFonts w:ascii="Times New Roman" w:hAnsi="Times New Roman"/>
          <w:sz w:val="24"/>
          <w:szCs w:val="24"/>
        </w:rPr>
      </w:pPr>
      <w:r w:rsidRPr="00440A05">
        <w:rPr>
          <w:rFonts w:ascii="Times New Roman" w:hAnsi="Times New Roman"/>
          <w:sz w:val="24"/>
          <w:szCs w:val="24"/>
        </w:rPr>
        <w:t>- *</w:t>
      </w:r>
      <w:r w:rsidRPr="00440A05">
        <w:rPr>
          <w:rFonts w:ascii="Times New Roman" w:hAnsi="Times New Roman"/>
          <w:b/>
          <w:bCs/>
          <w:sz w:val="24"/>
          <w:szCs w:val="24"/>
        </w:rPr>
        <w:t xml:space="preserve">Model Evaluation and </w:t>
      </w:r>
      <w:r w:rsidR="00440A05" w:rsidRPr="00440A05">
        <w:rPr>
          <w:rFonts w:ascii="Times New Roman" w:hAnsi="Times New Roman"/>
          <w:b/>
          <w:bCs/>
          <w:sz w:val="24"/>
          <w:szCs w:val="24"/>
        </w:rPr>
        <w:t>Comparison:</w:t>
      </w:r>
      <w:r w:rsidR="00440A05" w:rsidRPr="00440A05">
        <w:rPr>
          <w:rFonts w:ascii="Times New Roman" w:hAnsi="Times New Roman"/>
          <w:sz w:val="24"/>
          <w:szCs w:val="24"/>
        </w:rPr>
        <w:t xml:space="preserve"> *</w:t>
      </w:r>
    </w:p>
    <w:p w14:paraId="7A6D3AD8" w14:textId="77777777" w:rsidR="00CC21E6" w:rsidRPr="00440A05" w:rsidRDefault="00CC21E6" w:rsidP="00CC21E6">
      <w:pPr>
        <w:rPr>
          <w:rFonts w:ascii="Times New Roman" w:hAnsi="Times New Roman"/>
          <w:sz w:val="24"/>
          <w:szCs w:val="24"/>
        </w:rPr>
      </w:pPr>
      <w:r w:rsidRPr="00440A05">
        <w:rPr>
          <w:rFonts w:ascii="Times New Roman" w:hAnsi="Times New Roman"/>
          <w:sz w:val="24"/>
          <w:szCs w:val="24"/>
        </w:rPr>
        <w:t xml:space="preserve">  - Conduct a comprehensive evaluation of the model's classification performance.</w:t>
      </w:r>
    </w:p>
    <w:p w14:paraId="4A46411B" w14:textId="77777777" w:rsidR="001515B0" w:rsidRDefault="00CC21E6" w:rsidP="001515B0">
      <w:pPr>
        <w:rPr>
          <w:rFonts w:ascii="Times New Roman" w:hAnsi="Times New Roman"/>
          <w:sz w:val="24"/>
          <w:szCs w:val="24"/>
        </w:rPr>
      </w:pPr>
      <w:r w:rsidRPr="00440A05">
        <w:rPr>
          <w:rFonts w:ascii="Times New Roman" w:hAnsi="Times New Roman"/>
          <w:sz w:val="24"/>
          <w:szCs w:val="24"/>
        </w:rPr>
        <w:t xml:space="preserve">  - Benchmark the model against other classification methods to highlight its advantages and limitations.</w:t>
      </w:r>
    </w:p>
    <w:p w14:paraId="55827DF4" w14:textId="6E822E59" w:rsidR="00B1131D" w:rsidRPr="00B1131D" w:rsidRDefault="001515B0" w:rsidP="00AA536E">
      <w:pPr>
        <w:rPr>
          <w:rFonts w:ascii="Times New Roman" w:hAnsi="Times New Roman"/>
          <w:b/>
          <w:bCs/>
          <w:sz w:val="28"/>
          <w:szCs w:val="28"/>
        </w:rPr>
      </w:pPr>
      <w:r w:rsidRPr="00B1131D">
        <w:rPr>
          <w:rFonts w:ascii="Times New Roman" w:hAnsi="Times New Roman"/>
          <w:b/>
          <w:bCs/>
          <w:sz w:val="28"/>
          <w:szCs w:val="28"/>
        </w:rPr>
        <w:t>CONCLUSION:</w:t>
      </w:r>
    </w:p>
    <w:p w14:paraId="6978A264" w14:textId="3632CA2A" w:rsidR="00B1131D" w:rsidRDefault="00AA536E" w:rsidP="00AA536E">
      <w:pPr>
        <w:rPr>
          <w:rFonts w:ascii="Times New Roman" w:hAnsi="Times New Roman"/>
          <w:b/>
          <w:bCs/>
          <w:sz w:val="24"/>
          <w:szCs w:val="24"/>
        </w:rPr>
      </w:pPr>
      <w:r w:rsidRPr="00B1131D">
        <w:rPr>
          <w:rFonts w:ascii="Times New Roman" w:hAnsi="Times New Roman"/>
          <w:b/>
          <w:bCs/>
          <w:sz w:val="24"/>
          <w:szCs w:val="24"/>
        </w:rPr>
        <w:t>This capstone project successfully developed a scalable classification model for big data by integrating the MapReduce framework, feature subset selection, and an optimized deep belief network (DBN).</w:t>
      </w:r>
    </w:p>
    <w:p w14:paraId="472CBD07" w14:textId="33944C10" w:rsidR="00AA536E" w:rsidRPr="00B1131D" w:rsidRDefault="00AA536E" w:rsidP="00AA536E">
      <w:pPr>
        <w:rPr>
          <w:rFonts w:ascii="Times New Roman" w:hAnsi="Times New Roman"/>
          <w:b/>
          <w:bCs/>
          <w:sz w:val="24"/>
          <w:szCs w:val="24"/>
        </w:rPr>
      </w:pPr>
      <w:r w:rsidRPr="00AA536E">
        <w:rPr>
          <w:rFonts w:ascii="Times New Roman" w:hAnsi="Times New Roman"/>
          <w:sz w:val="24"/>
          <w:szCs w:val="24"/>
        </w:rPr>
        <w:t xml:space="preserve"> </w:t>
      </w:r>
      <w:r w:rsidRPr="00B1131D">
        <w:rPr>
          <w:rFonts w:ascii="Times New Roman" w:hAnsi="Times New Roman"/>
          <w:b/>
          <w:bCs/>
          <w:sz w:val="24"/>
          <w:szCs w:val="24"/>
        </w:rPr>
        <w:t>Key Achievements</w:t>
      </w:r>
      <w:r w:rsidRPr="00AA536E">
        <w:rPr>
          <w:rFonts w:ascii="Times New Roman" w:hAnsi="Times New Roman"/>
          <w:sz w:val="24"/>
          <w:szCs w:val="24"/>
        </w:rPr>
        <w:t>:</w:t>
      </w:r>
    </w:p>
    <w:p w14:paraId="1A5C9082" w14:textId="71C6B0F7" w:rsidR="00AA536E" w:rsidRPr="00B1131D" w:rsidRDefault="00AA536E" w:rsidP="00AA536E">
      <w:pPr>
        <w:rPr>
          <w:rFonts w:ascii="Times New Roman" w:hAnsi="Times New Roman"/>
          <w:b/>
          <w:bCs/>
          <w:sz w:val="24"/>
          <w:szCs w:val="24"/>
        </w:rPr>
      </w:pPr>
      <w:r w:rsidRPr="00AA536E">
        <w:rPr>
          <w:rFonts w:ascii="Times New Roman" w:hAnsi="Times New Roman"/>
          <w:sz w:val="24"/>
          <w:szCs w:val="24"/>
        </w:rPr>
        <w:t>1</w:t>
      </w:r>
      <w:r w:rsidRPr="00B1131D">
        <w:rPr>
          <w:rFonts w:ascii="Times New Roman" w:hAnsi="Times New Roman"/>
          <w:b/>
          <w:bCs/>
          <w:sz w:val="24"/>
          <w:szCs w:val="24"/>
        </w:rPr>
        <w:t xml:space="preserve">. *Efficient Data Processing with </w:t>
      </w:r>
      <w:r w:rsidR="00B1131D" w:rsidRPr="00B1131D">
        <w:rPr>
          <w:rFonts w:ascii="Times New Roman" w:hAnsi="Times New Roman"/>
          <w:b/>
          <w:bCs/>
          <w:sz w:val="24"/>
          <w:szCs w:val="24"/>
        </w:rPr>
        <w:t>MapReduce: *</w:t>
      </w:r>
    </w:p>
    <w:p w14:paraId="389AAF2E" w14:textId="591D9059" w:rsidR="00AA536E" w:rsidRPr="00AA536E" w:rsidRDefault="00AA536E" w:rsidP="00AA536E">
      <w:pPr>
        <w:rPr>
          <w:rFonts w:ascii="Times New Roman" w:hAnsi="Times New Roman"/>
          <w:sz w:val="24"/>
          <w:szCs w:val="24"/>
        </w:rPr>
      </w:pPr>
      <w:r w:rsidRPr="00AA536E">
        <w:rPr>
          <w:rFonts w:ascii="Times New Roman" w:hAnsi="Times New Roman"/>
          <w:sz w:val="24"/>
          <w:szCs w:val="24"/>
        </w:rPr>
        <w:t xml:space="preserve">   - MapReduce enabled scalable and efficient handling of large datasets through distributed processing, significantly reducing computation time.</w:t>
      </w:r>
    </w:p>
    <w:p w14:paraId="213F4B8F" w14:textId="7CB21798" w:rsidR="00AA536E" w:rsidRPr="00AA536E" w:rsidRDefault="00AA536E" w:rsidP="00AA536E">
      <w:pPr>
        <w:rPr>
          <w:rFonts w:ascii="Times New Roman" w:hAnsi="Times New Roman"/>
          <w:sz w:val="24"/>
          <w:szCs w:val="24"/>
        </w:rPr>
      </w:pPr>
      <w:r w:rsidRPr="00AA536E">
        <w:rPr>
          <w:rFonts w:ascii="Times New Roman" w:hAnsi="Times New Roman"/>
          <w:sz w:val="24"/>
          <w:szCs w:val="24"/>
        </w:rPr>
        <w:t>2</w:t>
      </w:r>
      <w:r w:rsidRPr="00B1131D">
        <w:rPr>
          <w:rFonts w:ascii="Times New Roman" w:hAnsi="Times New Roman"/>
          <w:b/>
          <w:bCs/>
          <w:sz w:val="24"/>
          <w:szCs w:val="24"/>
        </w:rPr>
        <w:t xml:space="preserve">. *Enhanced Model Performance through Feature </w:t>
      </w:r>
      <w:r w:rsidR="00B1131D" w:rsidRPr="00B1131D">
        <w:rPr>
          <w:rFonts w:ascii="Times New Roman" w:hAnsi="Times New Roman"/>
          <w:b/>
          <w:bCs/>
          <w:sz w:val="24"/>
          <w:szCs w:val="24"/>
        </w:rPr>
        <w:t>Selection: *</w:t>
      </w:r>
    </w:p>
    <w:p w14:paraId="52F29654" w14:textId="2552AFB0" w:rsidR="00AA536E" w:rsidRPr="00AA536E" w:rsidRDefault="00AA536E" w:rsidP="00AA536E">
      <w:pPr>
        <w:rPr>
          <w:rFonts w:ascii="Times New Roman" w:hAnsi="Times New Roman"/>
          <w:sz w:val="24"/>
          <w:szCs w:val="24"/>
        </w:rPr>
      </w:pPr>
      <w:r w:rsidRPr="00AA536E">
        <w:rPr>
          <w:rFonts w:ascii="Times New Roman" w:hAnsi="Times New Roman"/>
          <w:sz w:val="24"/>
          <w:szCs w:val="24"/>
        </w:rPr>
        <w:t xml:space="preserve">   - Feature subset selection improved classification accuracy and reduced model complexity by focusing on the most relevant features.</w:t>
      </w:r>
    </w:p>
    <w:p w14:paraId="3F7DEB22" w14:textId="46765F9B" w:rsidR="00AA536E" w:rsidRPr="00B1131D" w:rsidRDefault="00AA536E" w:rsidP="00AA536E">
      <w:pPr>
        <w:rPr>
          <w:rFonts w:ascii="Times New Roman" w:hAnsi="Times New Roman"/>
          <w:b/>
          <w:bCs/>
          <w:sz w:val="24"/>
          <w:szCs w:val="24"/>
        </w:rPr>
      </w:pPr>
      <w:r w:rsidRPr="00AA536E">
        <w:rPr>
          <w:rFonts w:ascii="Times New Roman" w:hAnsi="Times New Roman"/>
          <w:sz w:val="24"/>
          <w:szCs w:val="24"/>
        </w:rPr>
        <w:t xml:space="preserve">3. </w:t>
      </w:r>
      <w:r w:rsidRPr="00B1131D">
        <w:rPr>
          <w:rFonts w:ascii="Times New Roman" w:hAnsi="Times New Roman"/>
          <w:b/>
          <w:bCs/>
          <w:sz w:val="24"/>
          <w:szCs w:val="24"/>
        </w:rPr>
        <w:t xml:space="preserve">*Optimized Deep Belief </w:t>
      </w:r>
      <w:r w:rsidR="00B1131D" w:rsidRPr="00B1131D">
        <w:rPr>
          <w:rFonts w:ascii="Times New Roman" w:hAnsi="Times New Roman"/>
          <w:b/>
          <w:bCs/>
          <w:sz w:val="24"/>
          <w:szCs w:val="24"/>
        </w:rPr>
        <w:t>Network: *</w:t>
      </w:r>
    </w:p>
    <w:p w14:paraId="3FBF1806" w14:textId="1DE073E0" w:rsidR="00AA536E" w:rsidRPr="00AA536E" w:rsidRDefault="00AA536E" w:rsidP="00AA536E">
      <w:pPr>
        <w:rPr>
          <w:rFonts w:ascii="Times New Roman" w:hAnsi="Times New Roman"/>
          <w:sz w:val="24"/>
          <w:szCs w:val="24"/>
        </w:rPr>
      </w:pPr>
      <w:r w:rsidRPr="00AA536E">
        <w:rPr>
          <w:rFonts w:ascii="Times New Roman" w:hAnsi="Times New Roman"/>
          <w:sz w:val="24"/>
          <w:szCs w:val="24"/>
        </w:rPr>
        <w:t xml:space="preserve">   - Hyper-parameter tuning of the DBN resulted in superior classification performance, demonstrating the model's ability to learn complex data patterns effectively.</w:t>
      </w:r>
    </w:p>
    <w:p w14:paraId="210982A9" w14:textId="0ABED83E" w:rsidR="00AA536E" w:rsidRPr="00B1131D" w:rsidRDefault="00AA536E" w:rsidP="00AA536E">
      <w:pPr>
        <w:rPr>
          <w:rFonts w:ascii="Times New Roman" w:hAnsi="Times New Roman"/>
          <w:b/>
          <w:bCs/>
          <w:sz w:val="24"/>
          <w:szCs w:val="24"/>
        </w:rPr>
      </w:pPr>
      <w:r w:rsidRPr="00AA536E">
        <w:rPr>
          <w:rFonts w:ascii="Times New Roman" w:hAnsi="Times New Roman"/>
          <w:sz w:val="24"/>
          <w:szCs w:val="24"/>
        </w:rPr>
        <w:t>4. *</w:t>
      </w:r>
      <w:r w:rsidRPr="00B1131D">
        <w:rPr>
          <w:rFonts w:ascii="Times New Roman" w:hAnsi="Times New Roman"/>
          <w:b/>
          <w:bCs/>
          <w:sz w:val="24"/>
          <w:szCs w:val="24"/>
        </w:rPr>
        <w:t xml:space="preserve">Robust </w:t>
      </w:r>
      <w:r w:rsidR="00B1131D" w:rsidRPr="00B1131D">
        <w:rPr>
          <w:rFonts w:ascii="Times New Roman" w:hAnsi="Times New Roman"/>
          <w:b/>
          <w:bCs/>
          <w:sz w:val="24"/>
          <w:szCs w:val="24"/>
        </w:rPr>
        <w:t>Performance Evaluation: *</w:t>
      </w:r>
    </w:p>
    <w:p w14:paraId="13A93647" w14:textId="3A828B42" w:rsidR="00AA536E" w:rsidRPr="00AA536E" w:rsidRDefault="00AA536E" w:rsidP="00AA536E">
      <w:pPr>
        <w:rPr>
          <w:rFonts w:ascii="Times New Roman" w:hAnsi="Times New Roman"/>
          <w:sz w:val="24"/>
          <w:szCs w:val="24"/>
        </w:rPr>
      </w:pPr>
      <w:r w:rsidRPr="00AA536E">
        <w:rPr>
          <w:rFonts w:ascii="Times New Roman" w:hAnsi="Times New Roman"/>
          <w:sz w:val="24"/>
          <w:szCs w:val="24"/>
        </w:rPr>
        <w:t xml:space="preserve">   - The proposed model outperformed traditional and contemporary classifiers in both accuracy and processing efficiency.</w:t>
      </w:r>
    </w:p>
    <w:p w14:paraId="10B0C42E" w14:textId="716E795D" w:rsidR="00AA536E" w:rsidRPr="00B1131D" w:rsidRDefault="00AA536E" w:rsidP="00AA536E">
      <w:pPr>
        <w:rPr>
          <w:rFonts w:ascii="Times New Roman" w:hAnsi="Times New Roman"/>
          <w:b/>
          <w:bCs/>
          <w:sz w:val="24"/>
          <w:szCs w:val="24"/>
        </w:rPr>
      </w:pPr>
      <w:r w:rsidRPr="00B1131D">
        <w:rPr>
          <w:rFonts w:ascii="Times New Roman" w:hAnsi="Times New Roman"/>
          <w:b/>
          <w:bCs/>
          <w:sz w:val="24"/>
          <w:szCs w:val="24"/>
        </w:rPr>
        <w:t>Future Work:</w:t>
      </w:r>
    </w:p>
    <w:p w14:paraId="6862DA59" w14:textId="77777777" w:rsidR="00AA536E" w:rsidRPr="00AA536E" w:rsidRDefault="00AA536E" w:rsidP="00AA536E">
      <w:pPr>
        <w:rPr>
          <w:rFonts w:ascii="Times New Roman" w:hAnsi="Times New Roman"/>
          <w:sz w:val="24"/>
          <w:szCs w:val="24"/>
        </w:rPr>
      </w:pPr>
      <w:r w:rsidRPr="00AA536E">
        <w:rPr>
          <w:rFonts w:ascii="Times New Roman" w:hAnsi="Times New Roman"/>
          <w:sz w:val="24"/>
          <w:szCs w:val="24"/>
        </w:rPr>
        <w:t>- Explore other distributed computing frameworks like Apache Spark.</w:t>
      </w:r>
    </w:p>
    <w:p w14:paraId="335F66AB" w14:textId="77777777" w:rsidR="00AA536E" w:rsidRPr="00AA536E" w:rsidRDefault="00AA536E" w:rsidP="00AA536E">
      <w:pPr>
        <w:rPr>
          <w:rFonts w:ascii="Times New Roman" w:hAnsi="Times New Roman"/>
          <w:sz w:val="24"/>
          <w:szCs w:val="24"/>
        </w:rPr>
      </w:pPr>
      <w:r w:rsidRPr="00AA536E">
        <w:rPr>
          <w:rFonts w:ascii="Times New Roman" w:hAnsi="Times New Roman"/>
          <w:sz w:val="24"/>
          <w:szCs w:val="24"/>
        </w:rPr>
        <w:t>- Investigate advanced feature engineering techniques.</w:t>
      </w:r>
    </w:p>
    <w:p w14:paraId="6DF27BE5" w14:textId="77777777" w:rsidR="00AA536E" w:rsidRPr="00AA536E" w:rsidRDefault="00AA536E" w:rsidP="00AA536E">
      <w:pPr>
        <w:rPr>
          <w:rFonts w:ascii="Times New Roman" w:hAnsi="Times New Roman"/>
          <w:sz w:val="24"/>
          <w:szCs w:val="24"/>
        </w:rPr>
      </w:pPr>
      <w:r w:rsidRPr="00AA536E">
        <w:rPr>
          <w:rFonts w:ascii="Times New Roman" w:hAnsi="Times New Roman"/>
          <w:sz w:val="24"/>
          <w:szCs w:val="24"/>
        </w:rPr>
        <w:t>- Extend to other deep learning architectures such as CNNs and RNNs.</w:t>
      </w:r>
    </w:p>
    <w:p w14:paraId="62BE35F6" w14:textId="0A87EEDD" w:rsidR="00AA536E" w:rsidRPr="001515B0" w:rsidRDefault="00AA536E" w:rsidP="00AA536E">
      <w:pPr>
        <w:rPr>
          <w:rFonts w:ascii="Times New Roman" w:hAnsi="Times New Roman"/>
          <w:sz w:val="24"/>
          <w:szCs w:val="24"/>
        </w:rPr>
      </w:pPr>
      <w:r w:rsidRPr="00AA536E">
        <w:rPr>
          <w:rFonts w:ascii="Times New Roman" w:hAnsi="Times New Roman"/>
          <w:sz w:val="24"/>
          <w:szCs w:val="24"/>
        </w:rPr>
        <w:t>- Test the model in real-world scenarios for practical validation.</w:t>
      </w:r>
    </w:p>
    <w:sectPr w:rsidR="00AA536E" w:rsidRPr="001515B0" w:rsidSect="002F529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95613"/>
    <w:multiLevelType w:val="hybridMultilevel"/>
    <w:tmpl w:val="9926CF9C"/>
    <w:lvl w:ilvl="0" w:tplc="4784E790">
      <w:numFmt w:val="bullet"/>
      <w:lvlText w:val=""/>
      <w:lvlJc w:val="left"/>
      <w:pPr>
        <w:ind w:left="825" w:hanging="360"/>
      </w:pPr>
      <w:rPr>
        <w:rFonts w:ascii="Symbol" w:eastAsia="Symbol" w:hAnsi="Symbol" w:cs="Symbol" w:hint="default"/>
        <w:b w:val="0"/>
        <w:bCs w:val="0"/>
        <w:i w:val="0"/>
        <w:iCs w:val="0"/>
        <w:spacing w:val="0"/>
        <w:w w:val="100"/>
        <w:sz w:val="24"/>
        <w:szCs w:val="24"/>
        <w:lang w:val="en-US" w:eastAsia="en-US" w:bidi="ar-SA"/>
      </w:rPr>
    </w:lvl>
    <w:lvl w:ilvl="1" w:tplc="34865480">
      <w:numFmt w:val="bullet"/>
      <w:lvlText w:val="•"/>
      <w:lvlJc w:val="left"/>
      <w:pPr>
        <w:ind w:left="1193" w:hanging="360"/>
      </w:pPr>
      <w:rPr>
        <w:rFonts w:hint="default"/>
        <w:lang w:val="en-US" w:eastAsia="en-US" w:bidi="ar-SA"/>
      </w:rPr>
    </w:lvl>
    <w:lvl w:ilvl="2" w:tplc="44502F9C">
      <w:numFmt w:val="bullet"/>
      <w:lvlText w:val="•"/>
      <w:lvlJc w:val="left"/>
      <w:pPr>
        <w:ind w:left="1567" w:hanging="360"/>
      </w:pPr>
      <w:rPr>
        <w:rFonts w:hint="default"/>
        <w:lang w:val="en-US" w:eastAsia="en-US" w:bidi="ar-SA"/>
      </w:rPr>
    </w:lvl>
    <w:lvl w:ilvl="3" w:tplc="DB90D340">
      <w:numFmt w:val="bullet"/>
      <w:lvlText w:val="•"/>
      <w:lvlJc w:val="left"/>
      <w:pPr>
        <w:ind w:left="1941" w:hanging="360"/>
      </w:pPr>
      <w:rPr>
        <w:rFonts w:hint="default"/>
        <w:lang w:val="en-US" w:eastAsia="en-US" w:bidi="ar-SA"/>
      </w:rPr>
    </w:lvl>
    <w:lvl w:ilvl="4" w:tplc="BF72FD4A">
      <w:numFmt w:val="bullet"/>
      <w:lvlText w:val="•"/>
      <w:lvlJc w:val="left"/>
      <w:pPr>
        <w:ind w:left="2314" w:hanging="360"/>
      </w:pPr>
      <w:rPr>
        <w:rFonts w:hint="default"/>
        <w:lang w:val="en-US" w:eastAsia="en-US" w:bidi="ar-SA"/>
      </w:rPr>
    </w:lvl>
    <w:lvl w:ilvl="5" w:tplc="885C9B3A">
      <w:numFmt w:val="bullet"/>
      <w:lvlText w:val="•"/>
      <w:lvlJc w:val="left"/>
      <w:pPr>
        <w:ind w:left="2688" w:hanging="360"/>
      </w:pPr>
      <w:rPr>
        <w:rFonts w:hint="default"/>
        <w:lang w:val="en-US" w:eastAsia="en-US" w:bidi="ar-SA"/>
      </w:rPr>
    </w:lvl>
    <w:lvl w:ilvl="6" w:tplc="73F4F43A">
      <w:numFmt w:val="bullet"/>
      <w:lvlText w:val="•"/>
      <w:lvlJc w:val="left"/>
      <w:pPr>
        <w:ind w:left="3062" w:hanging="360"/>
      </w:pPr>
      <w:rPr>
        <w:rFonts w:hint="default"/>
        <w:lang w:val="en-US" w:eastAsia="en-US" w:bidi="ar-SA"/>
      </w:rPr>
    </w:lvl>
    <w:lvl w:ilvl="7" w:tplc="FF1C9CE4">
      <w:numFmt w:val="bullet"/>
      <w:lvlText w:val="•"/>
      <w:lvlJc w:val="left"/>
      <w:pPr>
        <w:ind w:left="3435" w:hanging="360"/>
      </w:pPr>
      <w:rPr>
        <w:rFonts w:hint="default"/>
        <w:lang w:val="en-US" w:eastAsia="en-US" w:bidi="ar-SA"/>
      </w:rPr>
    </w:lvl>
    <w:lvl w:ilvl="8" w:tplc="42089068">
      <w:numFmt w:val="bullet"/>
      <w:lvlText w:val="•"/>
      <w:lvlJc w:val="left"/>
      <w:pPr>
        <w:ind w:left="3809" w:hanging="360"/>
      </w:pPr>
      <w:rPr>
        <w:rFonts w:hint="default"/>
        <w:lang w:val="en-US" w:eastAsia="en-US" w:bidi="ar-SA"/>
      </w:rPr>
    </w:lvl>
  </w:abstractNum>
  <w:abstractNum w:abstractNumId="1" w15:restartNumberingAfterBreak="0">
    <w:nsid w:val="1D9232D8"/>
    <w:multiLevelType w:val="multilevel"/>
    <w:tmpl w:val="6860A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F07001"/>
    <w:multiLevelType w:val="hybridMultilevel"/>
    <w:tmpl w:val="30EAEF38"/>
    <w:lvl w:ilvl="0" w:tplc="FF62E72C">
      <w:numFmt w:val="bullet"/>
      <w:lvlText w:val=""/>
      <w:lvlJc w:val="left"/>
      <w:pPr>
        <w:ind w:left="825" w:hanging="360"/>
      </w:pPr>
      <w:rPr>
        <w:rFonts w:ascii="Symbol" w:eastAsia="Symbol" w:hAnsi="Symbol" w:cs="Symbol" w:hint="default"/>
        <w:b w:val="0"/>
        <w:bCs w:val="0"/>
        <w:i w:val="0"/>
        <w:iCs w:val="0"/>
        <w:spacing w:val="0"/>
        <w:w w:val="100"/>
        <w:sz w:val="24"/>
        <w:szCs w:val="24"/>
        <w:lang w:val="en-US" w:eastAsia="en-US" w:bidi="ar-SA"/>
      </w:rPr>
    </w:lvl>
    <w:lvl w:ilvl="1" w:tplc="2DC08EA4">
      <w:numFmt w:val="bullet"/>
      <w:lvlText w:val="•"/>
      <w:lvlJc w:val="left"/>
      <w:pPr>
        <w:ind w:left="1193" w:hanging="360"/>
      </w:pPr>
      <w:rPr>
        <w:rFonts w:hint="default"/>
        <w:lang w:val="en-US" w:eastAsia="en-US" w:bidi="ar-SA"/>
      </w:rPr>
    </w:lvl>
    <w:lvl w:ilvl="2" w:tplc="AE50C1E2">
      <w:numFmt w:val="bullet"/>
      <w:lvlText w:val="•"/>
      <w:lvlJc w:val="left"/>
      <w:pPr>
        <w:ind w:left="1567" w:hanging="360"/>
      </w:pPr>
      <w:rPr>
        <w:rFonts w:hint="default"/>
        <w:lang w:val="en-US" w:eastAsia="en-US" w:bidi="ar-SA"/>
      </w:rPr>
    </w:lvl>
    <w:lvl w:ilvl="3" w:tplc="ABE268EC">
      <w:numFmt w:val="bullet"/>
      <w:lvlText w:val="•"/>
      <w:lvlJc w:val="left"/>
      <w:pPr>
        <w:ind w:left="1941" w:hanging="360"/>
      </w:pPr>
      <w:rPr>
        <w:rFonts w:hint="default"/>
        <w:lang w:val="en-US" w:eastAsia="en-US" w:bidi="ar-SA"/>
      </w:rPr>
    </w:lvl>
    <w:lvl w:ilvl="4" w:tplc="A6A0C9E8">
      <w:numFmt w:val="bullet"/>
      <w:lvlText w:val="•"/>
      <w:lvlJc w:val="left"/>
      <w:pPr>
        <w:ind w:left="2314" w:hanging="360"/>
      </w:pPr>
      <w:rPr>
        <w:rFonts w:hint="default"/>
        <w:lang w:val="en-US" w:eastAsia="en-US" w:bidi="ar-SA"/>
      </w:rPr>
    </w:lvl>
    <w:lvl w:ilvl="5" w:tplc="78C226D6">
      <w:numFmt w:val="bullet"/>
      <w:lvlText w:val="•"/>
      <w:lvlJc w:val="left"/>
      <w:pPr>
        <w:ind w:left="2688" w:hanging="360"/>
      </w:pPr>
      <w:rPr>
        <w:rFonts w:hint="default"/>
        <w:lang w:val="en-US" w:eastAsia="en-US" w:bidi="ar-SA"/>
      </w:rPr>
    </w:lvl>
    <w:lvl w:ilvl="6" w:tplc="303E21F6">
      <w:numFmt w:val="bullet"/>
      <w:lvlText w:val="•"/>
      <w:lvlJc w:val="left"/>
      <w:pPr>
        <w:ind w:left="3062" w:hanging="360"/>
      </w:pPr>
      <w:rPr>
        <w:rFonts w:hint="default"/>
        <w:lang w:val="en-US" w:eastAsia="en-US" w:bidi="ar-SA"/>
      </w:rPr>
    </w:lvl>
    <w:lvl w:ilvl="7" w:tplc="360CBBDA">
      <w:numFmt w:val="bullet"/>
      <w:lvlText w:val="•"/>
      <w:lvlJc w:val="left"/>
      <w:pPr>
        <w:ind w:left="3435" w:hanging="360"/>
      </w:pPr>
      <w:rPr>
        <w:rFonts w:hint="default"/>
        <w:lang w:val="en-US" w:eastAsia="en-US" w:bidi="ar-SA"/>
      </w:rPr>
    </w:lvl>
    <w:lvl w:ilvl="8" w:tplc="104A5CF0">
      <w:numFmt w:val="bullet"/>
      <w:lvlText w:val="•"/>
      <w:lvlJc w:val="left"/>
      <w:pPr>
        <w:ind w:left="3809" w:hanging="360"/>
      </w:pPr>
      <w:rPr>
        <w:rFonts w:hint="default"/>
        <w:lang w:val="en-US" w:eastAsia="en-US" w:bidi="ar-SA"/>
      </w:rPr>
    </w:lvl>
  </w:abstractNum>
  <w:abstractNum w:abstractNumId="3" w15:restartNumberingAfterBreak="0">
    <w:nsid w:val="2FC562AA"/>
    <w:multiLevelType w:val="hybridMultilevel"/>
    <w:tmpl w:val="DBF4ACAC"/>
    <w:lvl w:ilvl="0" w:tplc="E8BE3F40">
      <w:numFmt w:val="bullet"/>
      <w:lvlText w:val=""/>
      <w:lvlJc w:val="left"/>
      <w:pPr>
        <w:ind w:left="825" w:hanging="360"/>
      </w:pPr>
      <w:rPr>
        <w:rFonts w:ascii="Symbol" w:eastAsia="Symbol" w:hAnsi="Symbol" w:cs="Symbol" w:hint="default"/>
        <w:b w:val="0"/>
        <w:bCs w:val="0"/>
        <w:i w:val="0"/>
        <w:iCs w:val="0"/>
        <w:spacing w:val="0"/>
        <w:w w:val="100"/>
        <w:sz w:val="24"/>
        <w:szCs w:val="24"/>
        <w:lang w:val="en-US" w:eastAsia="en-US" w:bidi="ar-SA"/>
      </w:rPr>
    </w:lvl>
    <w:lvl w:ilvl="1" w:tplc="04DCC46E">
      <w:numFmt w:val="bullet"/>
      <w:lvlText w:val="•"/>
      <w:lvlJc w:val="left"/>
      <w:pPr>
        <w:ind w:left="1193" w:hanging="360"/>
      </w:pPr>
      <w:rPr>
        <w:rFonts w:hint="default"/>
        <w:lang w:val="en-US" w:eastAsia="en-US" w:bidi="ar-SA"/>
      </w:rPr>
    </w:lvl>
    <w:lvl w:ilvl="2" w:tplc="6C1E3906">
      <w:numFmt w:val="bullet"/>
      <w:lvlText w:val="•"/>
      <w:lvlJc w:val="left"/>
      <w:pPr>
        <w:ind w:left="1567" w:hanging="360"/>
      </w:pPr>
      <w:rPr>
        <w:rFonts w:hint="default"/>
        <w:lang w:val="en-US" w:eastAsia="en-US" w:bidi="ar-SA"/>
      </w:rPr>
    </w:lvl>
    <w:lvl w:ilvl="3" w:tplc="F6026DA8">
      <w:numFmt w:val="bullet"/>
      <w:lvlText w:val="•"/>
      <w:lvlJc w:val="left"/>
      <w:pPr>
        <w:ind w:left="1941" w:hanging="360"/>
      </w:pPr>
      <w:rPr>
        <w:rFonts w:hint="default"/>
        <w:lang w:val="en-US" w:eastAsia="en-US" w:bidi="ar-SA"/>
      </w:rPr>
    </w:lvl>
    <w:lvl w:ilvl="4" w:tplc="55922312">
      <w:numFmt w:val="bullet"/>
      <w:lvlText w:val="•"/>
      <w:lvlJc w:val="left"/>
      <w:pPr>
        <w:ind w:left="2314" w:hanging="360"/>
      </w:pPr>
      <w:rPr>
        <w:rFonts w:hint="default"/>
        <w:lang w:val="en-US" w:eastAsia="en-US" w:bidi="ar-SA"/>
      </w:rPr>
    </w:lvl>
    <w:lvl w:ilvl="5" w:tplc="D58CD95E">
      <w:numFmt w:val="bullet"/>
      <w:lvlText w:val="•"/>
      <w:lvlJc w:val="left"/>
      <w:pPr>
        <w:ind w:left="2688" w:hanging="360"/>
      </w:pPr>
      <w:rPr>
        <w:rFonts w:hint="default"/>
        <w:lang w:val="en-US" w:eastAsia="en-US" w:bidi="ar-SA"/>
      </w:rPr>
    </w:lvl>
    <w:lvl w:ilvl="6" w:tplc="9EF80492">
      <w:numFmt w:val="bullet"/>
      <w:lvlText w:val="•"/>
      <w:lvlJc w:val="left"/>
      <w:pPr>
        <w:ind w:left="3062" w:hanging="360"/>
      </w:pPr>
      <w:rPr>
        <w:rFonts w:hint="default"/>
        <w:lang w:val="en-US" w:eastAsia="en-US" w:bidi="ar-SA"/>
      </w:rPr>
    </w:lvl>
    <w:lvl w:ilvl="7" w:tplc="D756AB6A">
      <w:numFmt w:val="bullet"/>
      <w:lvlText w:val="•"/>
      <w:lvlJc w:val="left"/>
      <w:pPr>
        <w:ind w:left="3435" w:hanging="360"/>
      </w:pPr>
      <w:rPr>
        <w:rFonts w:hint="default"/>
        <w:lang w:val="en-US" w:eastAsia="en-US" w:bidi="ar-SA"/>
      </w:rPr>
    </w:lvl>
    <w:lvl w:ilvl="8" w:tplc="7EB8D878">
      <w:numFmt w:val="bullet"/>
      <w:lvlText w:val="•"/>
      <w:lvlJc w:val="left"/>
      <w:pPr>
        <w:ind w:left="3809" w:hanging="360"/>
      </w:pPr>
      <w:rPr>
        <w:rFonts w:hint="default"/>
        <w:lang w:val="en-US" w:eastAsia="en-US" w:bidi="ar-SA"/>
      </w:rPr>
    </w:lvl>
  </w:abstractNum>
  <w:abstractNum w:abstractNumId="4" w15:restartNumberingAfterBreak="0">
    <w:nsid w:val="38B66EF5"/>
    <w:multiLevelType w:val="hybridMultilevel"/>
    <w:tmpl w:val="D53286AA"/>
    <w:lvl w:ilvl="0" w:tplc="8AC88C9C">
      <w:numFmt w:val="bullet"/>
      <w:lvlText w:val=""/>
      <w:lvlJc w:val="left"/>
      <w:pPr>
        <w:ind w:left="825" w:hanging="360"/>
      </w:pPr>
      <w:rPr>
        <w:rFonts w:ascii="Symbol" w:eastAsia="Symbol" w:hAnsi="Symbol" w:cs="Symbol" w:hint="default"/>
        <w:b w:val="0"/>
        <w:bCs w:val="0"/>
        <w:i w:val="0"/>
        <w:iCs w:val="0"/>
        <w:spacing w:val="0"/>
        <w:w w:val="100"/>
        <w:sz w:val="24"/>
        <w:szCs w:val="24"/>
        <w:lang w:val="en-US" w:eastAsia="en-US" w:bidi="ar-SA"/>
      </w:rPr>
    </w:lvl>
    <w:lvl w:ilvl="1" w:tplc="DF94B892">
      <w:numFmt w:val="bullet"/>
      <w:lvlText w:val="•"/>
      <w:lvlJc w:val="left"/>
      <w:pPr>
        <w:ind w:left="1193" w:hanging="360"/>
      </w:pPr>
      <w:rPr>
        <w:rFonts w:hint="default"/>
        <w:lang w:val="en-US" w:eastAsia="en-US" w:bidi="ar-SA"/>
      </w:rPr>
    </w:lvl>
    <w:lvl w:ilvl="2" w:tplc="4C34C7FE">
      <w:numFmt w:val="bullet"/>
      <w:lvlText w:val="•"/>
      <w:lvlJc w:val="left"/>
      <w:pPr>
        <w:ind w:left="1567" w:hanging="360"/>
      </w:pPr>
      <w:rPr>
        <w:rFonts w:hint="default"/>
        <w:lang w:val="en-US" w:eastAsia="en-US" w:bidi="ar-SA"/>
      </w:rPr>
    </w:lvl>
    <w:lvl w:ilvl="3" w:tplc="0B4CC808">
      <w:numFmt w:val="bullet"/>
      <w:lvlText w:val="•"/>
      <w:lvlJc w:val="left"/>
      <w:pPr>
        <w:ind w:left="1941" w:hanging="360"/>
      </w:pPr>
      <w:rPr>
        <w:rFonts w:hint="default"/>
        <w:lang w:val="en-US" w:eastAsia="en-US" w:bidi="ar-SA"/>
      </w:rPr>
    </w:lvl>
    <w:lvl w:ilvl="4" w:tplc="7D967502">
      <w:numFmt w:val="bullet"/>
      <w:lvlText w:val="•"/>
      <w:lvlJc w:val="left"/>
      <w:pPr>
        <w:ind w:left="2314" w:hanging="360"/>
      </w:pPr>
      <w:rPr>
        <w:rFonts w:hint="default"/>
        <w:lang w:val="en-US" w:eastAsia="en-US" w:bidi="ar-SA"/>
      </w:rPr>
    </w:lvl>
    <w:lvl w:ilvl="5" w:tplc="5DDAEAD8">
      <w:numFmt w:val="bullet"/>
      <w:lvlText w:val="•"/>
      <w:lvlJc w:val="left"/>
      <w:pPr>
        <w:ind w:left="2688" w:hanging="360"/>
      </w:pPr>
      <w:rPr>
        <w:rFonts w:hint="default"/>
        <w:lang w:val="en-US" w:eastAsia="en-US" w:bidi="ar-SA"/>
      </w:rPr>
    </w:lvl>
    <w:lvl w:ilvl="6" w:tplc="1E1C62A4">
      <w:numFmt w:val="bullet"/>
      <w:lvlText w:val="•"/>
      <w:lvlJc w:val="left"/>
      <w:pPr>
        <w:ind w:left="3062" w:hanging="360"/>
      </w:pPr>
      <w:rPr>
        <w:rFonts w:hint="default"/>
        <w:lang w:val="en-US" w:eastAsia="en-US" w:bidi="ar-SA"/>
      </w:rPr>
    </w:lvl>
    <w:lvl w:ilvl="7" w:tplc="A5D2E8A8">
      <w:numFmt w:val="bullet"/>
      <w:lvlText w:val="•"/>
      <w:lvlJc w:val="left"/>
      <w:pPr>
        <w:ind w:left="3435" w:hanging="360"/>
      </w:pPr>
      <w:rPr>
        <w:rFonts w:hint="default"/>
        <w:lang w:val="en-US" w:eastAsia="en-US" w:bidi="ar-SA"/>
      </w:rPr>
    </w:lvl>
    <w:lvl w:ilvl="8" w:tplc="363E396E">
      <w:numFmt w:val="bullet"/>
      <w:lvlText w:val="•"/>
      <w:lvlJc w:val="left"/>
      <w:pPr>
        <w:ind w:left="3809" w:hanging="360"/>
      </w:pPr>
      <w:rPr>
        <w:rFonts w:hint="default"/>
        <w:lang w:val="en-US" w:eastAsia="en-US" w:bidi="ar-SA"/>
      </w:rPr>
    </w:lvl>
  </w:abstractNum>
  <w:abstractNum w:abstractNumId="5" w15:restartNumberingAfterBreak="0">
    <w:nsid w:val="39A7018A"/>
    <w:multiLevelType w:val="hybridMultilevel"/>
    <w:tmpl w:val="589E0010"/>
    <w:lvl w:ilvl="0" w:tplc="C6763620">
      <w:numFmt w:val="bullet"/>
      <w:lvlText w:val=""/>
      <w:lvlJc w:val="left"/>
      <w:pPr>
        <w:ind w:left="825" w:hanging="360"/>
      </w:pPr>
      <w:rPr>
        <w:rFonts w:ascii="Symbol" w:eastAsia="Symbol" w:hAnsi="Symbol" w:cs="Symbol" w:hint="default"/>
        <w:b w:val="0"/>
        <w:bCs w:val="0"/>
        <w:i w:val="0"/>
        <w:iCs w:val="0"/>
        <w:spacing w:val="0"/>
        <w:w w:val="100"/>
        <w:sz w:val="24"/>
        <w:szCs w:val="24"/>
        <w:lang w:val="en-US" w:eastAsia="en-US" w:bidi="ar-SA"/>
      </w:rPr>
    </w:lvl>
    <w:lvl w:ilvl="1" w:tplc="DD0A4CC0">
      <w:numFmt w:val="bullet"/>
      <w:lvlText w:val="•"/>
      <w:lvlJc w:val="left"/>
      <w:pPr>
        <w:ind w:left="1193" w:hanging="360"/>
      </w:pPr>
      <w:rPr>
        <w:rFonts w:hint="default"/>
        <w:lang w:val="en-US" w:eastAsia="en-US" w:bidi="ar-SA"/>
      </w:rPr>
    </w:lvl>
    <w:lvl w:ilvl="2" w:tplc="B45A84B4">
      <w:numFmt w:val="bullet"/>
      <w:lvlText w:val="•"/>
      <w:lvlJc w:val="left"/>
      <w:pPr>
        <w:ind w:left="1567" w:hanging="360"/>
      </w:pPr>
      <w:rPr>
        <w:rFonts w:hint="default"/>
        <w:lang w:val="en-US" w:eastAsia="en-US" w:bidi="ar-SA"/>
      </w:rPr>
    </w:lvl>
    <w:lvl w:ilvl="3" w:tplc="937458C6">
      <w:numFmt w:val="bullet"/>
      <w:lvlText w:val="•"/>
      <w:lvlJc w:val="left"/>
      <w:pPr>
        <w:ind w:left="1941" w:hanging="360"/>
      </w:pPr>
      <w:rPr>
        <w:rFonts w:hint="default"/>
        <w:lang w:val="en-US" w:eastAsia="en-US" w:bidi="ar-SA"/>
      </w:rPr>
    </w:lvl>
    <w:lvl w:ilvl="4" w:tplc="1C007CC2">
      <w:numFmt w:val="bullet"/>
      <w:lvlText w:val="•"/>
      <w:lvlJc w:val="left"/>
      <w:pPr>
        <w:ind w:left="2314" w:hanging="360"/>
      </w:pPr>
      <w:rPr>
        <w:rFonts w:hint="default"/>
        <w:lang w:val="en-US" w:eastAsia="en-US" w:bidi="ar-SA"/>
      </w:rPr>
    </w:lvl>
    <w:lvl w:ilvl="5" w:tplc="9E20A04A">
      <w:numFmt w:val="bullet"/>
      <w:lvlText w:val="•"/>
      <w:lvlJc w:val="left"/>
      <w:pPr>
        <w:ind w:left="2688" w:hanging="360"/>
      </w:pPr>
      <w:rPr>
        <w:rFonts w:hint="default"/>
        <w:lang w:val="en-US" w:eastAsia="en-US" w:bidi="ar-SA"/>
      </w:rPr>
    </w:lvl>
    <w:lvl w:ilvl="6" w:tplc="ABEC2ECC">
      <w:numFmt w:val="bullet"/>
      <w:lvlText w:val="•"/>
      <w:lvlJc w:val="left"/>
      <w:pPr>
        <w:ind w:left="3062" w:hanging="360"/>
      </w:pPr>
      <w:rPr>
        <w:rFonts w:hint="default"/>
        <w:lang w:val="en-US" w:eastAsia="en-US" w:bidi="ar-SA"/>
      </w:rPr>
    </w:lvl>
    <w:lvl w:ilvl="7" w:tplc="C78CC666">
      <w:numFmt w:val="bullet"/>
      <w:lvlText w:val="•"/>
      <w:lvlJc w:val="left"/>
      <w:pPr>
        <w:ind w:left="3435" w:hanging="360"/>
      </w:pPr>
      <w:rPr>
        <w:rFonts w:hint="default"/>
        <w:lang w:val="en-US" w:eastAsia="en-US" w:bidi="ar-SA"/>
      </w:rPr>
    </w:lvl>
    <w:lvl w:ilvl="8" w:tplc="E1C62B80">
      <w:numFmt w:val="bullet"/>
      <w:lvlText w:val="•"/>
      <w:lvlJc w:val="left"/>
      <w:pPr>
        <w:ind w:left="3809" w:hanging="360"/>
      </w:pPr>
      <w:rPr>
        <w:rFonts w:hint="default"/>
        <w:lang w:val="en-US" w:eastAsia="en-US" w:bidi="ar-SA"/>
      </w:rPr>
    </w:lvl>
  </w:abstractNum>
  <w:abstractNum w:abstractNumId="6" w15:restartNumberingAfterBreak="0">
    <w:nsid w:val="3AB91CEB"/>
    <w:multiLevelType w:val="hybridMultilevel"/>
    <w:tmpl w:val="4EAC85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F87B40"/>
    <w:multiLevelType w:val="hybridMultilevel"/>
    <w:tmpl w:val="275C4A56"/>
    <w:lvl w:ilvl="0" w:tplc="508A3C9A">
      <w:numFmt w:val="bullet"/>
      <w:lvlText w:val=""/>
      <w:lvlJc w:val="left"/>
      <w:pPr>
        <w:ind w:left="825" w:hanging="360"/>
      </w:pPr>
      <w:rPr>
        <w:rFonts w:ascii="Symbol" w:eastAsia="Symbol" w:hAnsi="Symbol" w:cs="Symbol" w:hint="default"/>
        <w:b w:val="0"/>
        <w:bCs w:val="0"/>
        <w:i w:val="0"/>
        <w:iCs w:val="0"/>
        <w:spacing w:val="0"/>
        <w:w w:val="100"/>
        <w:sz w:val="24"/>
        <w:szCs w:val="24"/>
        <w:lang w:val="en-US" w:eastAsia="en-US" w:bidi="ar-SA"/>
      </w:rPr>
    </w:lvl>
    <w:lvl w:ilvl="1" w:tplc="6CCE9EEA">
      <w:numFmt w:val="bullet"/>
      <w:lvlText w:val="•"/>
      <w:lvlJc w:val="left"/>
      <w:pPr>
        <w:ind w:left="1193" w:hanging="360"/>
      </w:pPr>
      <w:rPr>
        <w:rFonts w:hint="default"/>
        <w:lang w:val="en-US" w:eastAsia="en-US" w:bidi="ar-SA"/>
      </w:rPr>
    </w:lvl>
    <w:lvl w:ilvl="2" w:tplc="2474E738">
      <w:numFmt w:val="bullet"/>
      <w:lvlText w:val="•"/>
      <w:lvlJc w:val="left"/>
      <w:pPr>
        <w:ind w:left="1567" w:hanging="360"/>
      </w:pPr>
      <w:rPr>
        <w:rFonts w:hint="default"/>
        <w:lang w:val="en-US" w:eastAsia="en-US" w:bidi="ar-SA"/>
      </w:rPr>
    </w:lvl>
    <w:lvl w:ilvl="3" w:tplc="00B43370">
      <w:numFmt w:val="bullet"/>
      <w:lvlText w:val="•"/>
      <w:lvlJc w:val="left"/>
      <w:pPr>
        <w:ind w:left="1941" w:hanging="360"/>
      </w:pPr>
      <w:rPr>
        <w:rFonts w:hint="default"/>
        <w:lang w:val="en-US" w:eastAsia="en-US" w:bidi="ar-SA"/>
      </w:rPr>
    </w:lvl>
    <w:lvl w:ilvl="4" w:tplc="C89A3D66">
      <w:numFmt w:val="bullet"/>
      <w:lvlText w:val="•"/>
      <w:lvlJc w:val="left"/>
      <w:pPr>
        <w:ind w:left="2314" w:hanging="360"/>
      </w:pPr>
      <w:rPr>
        <w:rFonts w:hint="default"/>
        <w:lang w:val="en-US" w:eastAsia="en-US" w:bidi="ar-SA"/>
      </w:rPr>
    </w:lvl>
    <w:lvl w:ilvl="5" w:tplc="C5D638DC">
      <w:numFmt w:val="bullet"/>
      <w:lvlText w:val="•"/>
      <w:lvlJc w:val="left"/>
      <w:pPr>
        <w:ind w:left="2688" w:hanging="360"/>
      </w:pPr>
      <w:rPr>
        <w:rFonts w:hint="default"/>
        <w:lang w:val="en-US" w:eastAsia="en-US" w:bidi="ar-SA"/>
      </w:rPr>
    </w:lvl>
    <w:lvl w:ilvl="6" w:tplc="DDFCB7C2">
      <w:numFmt w:val="bullet"/>
      <w:lvlText w:val="•"/>
      <w:lvlJc w:val="left"/>
      <w:pPr>
        <w:ind w:left="3062" w:hanging="360"/>
      </w:pPr>
      <w:rPr>
        <w:rFonts w:hint="default"/>
        <w:lang w:val="en-US" w:eastAsia="en-US" w:bidi="ar-SA"/>
      </w:rPr>
    </w:lvl>
    <w:lvl w:ilvl="7" w:tplc="366E7544">
      <w:numFmt w:val="bullet"/>
      <w:lvlText w:val="•"/>
      <w:lvlJc w:val="left"/>
      <w:pPr>
        <w:ind w:left="3435" w:hanging="360"/>
      </w:pPr>
      <w:rPr>
        <w:rFonts w:hint="default"/>
        <w:lang w:val="en-US" w:eastAsia="en-US" w:bidi="ar-SA"/>
      </w:rPr>
    </w:lvl>
    <w:lvl w:ilvl="8" w:tplc="2E4A2678">
      <w:numFmt w:val="bullet"/>
      <w:lvlText w:val="•"/>
      <w:lvlJc w:val="left"/>
      <w:pPr>
        <w:ind w:left="3809" w:hanging="360"/>
      </w:pPr>
      <w:rPr>
        <w:rFonts w:hint="default"/>
        <w:lang w:val="en-US" w:eastAsia="en-US" w:bidi="ar-SA"/>
      </w:rPr>
    </w:lvl>
  </w:abstractNum>
  <w:abstractNum w:abstractNumId="8" w15:restartNumberingAfterBreak="0">
    <w:nsid w:val="59CA5903"/>
    <w:multiLevelType w:val="hybridMultilevel"/>
    <w:tmpl w:val="05B09C70"/>
    <w:lvl w:ilvl="0" w:tplc="096CF1C0">
      <w:numFmt w:val="bullet"/>
      <w:lvlText w:val=""/>
      <w:lvlJc w:val="left"/>
      <w:pPr>
        <w:ind w:left="825" w:hanging="360"/>
      </w:pPr>
      <w:rPr>
        <w:rFonts w:ascii="Symbol" w:eastAsia="Symbol" w:hAnsi="Symbol" w:cs="Symbol" w:hint="default"/>
        <w:b w:val="0"/>
        <w:bCs w:val="0"/>
        <w:i w:val="0"/>
        <w:iCs w:val="0"/>
        <w:spacing w:val="0"/>
        <w:w w:val="100"/>
        <w:sz w:val="24"/>
        <w:szCs w:val="24"/>
        <w:lang w:val="en-US" w:eastAsia="en-US" w:bidi="ar-SA"/>
      </w:rPr>
    </w:lvl>
    <w:lvl w:ilvl="1" w:tplc="17EAF44C">
      <w:numFmt w:val="bullet"/>
      <w:lvlText w:val="•"/>
      <w:lvlJc w:val="left"/>
      <w:pPr>
        <w:ind w:left="1193" w:hanging="360"/>
      </w:pPr>
      <w:rPr>
        <w:rFonts w:hint="default"/>
        <w:lang w:val="en-US" w:eastAsia="en-US" w:bidi="ar-SA"/>
      </w:rPr>
    </w:lvl>
    <w:lvl w:ilvl="2" w:tplc="879CECEC">
      <w:numFmt w:val="bullet"/>
      <w:lvlText w:val="•"/>
      <w:lvlJc w:val="left"/>
      <w:pPr>
        <w:ind w:left="1567" w:hanging="360"/>
      </w:pPr>
      <w:rPr>
        <w:rFonts w:hint="default"/>
        <w:lang w:val="en-US" w:eastAsia="en-US" w:bidi="ar-SA"/>
      </w:rPr>
    </w:lvl>
    <w:lvl w:ilvl="3" w:tplc="DE62DCCE">
      <w:numFmt w:val="bullet"/>
      <w:lvlText w:val="•"/>
      <w:lvlJc w:val="left"/>
      <w:pPr>
        <w:ind w:left="1941" w:hanging="360"/>
      </w:pPr>
      <w:rPr>
        <w:rFonts w:hint="default"/>
        <w:lang w:val="en-US" w:eastAsia="en-US" w:bidi="ar-SA"/>
      </w:rPr>
    </w:lvl>
    <w:lvl w:ilvl="4" w:tplc="463E3B16">
      <w:numFmt w:val="bullet"/>
      <w:lvlText w:val="•"/>
      <w:lvlJc w:val="left"/>
      <w:pPr>
        <w:ind w:left="2314" w:hanging="360"/>
      </w:pPr>
      <w:rPr>
        <w:rFonts w:hint="default"/>
        <w:lang w:val="en-US" w:eastAsia="en-US" w:bidi="ar-SA"/>
      </w:rPr>
    </w:lvl>
    <w:lvl w:ilvl="5" w:tplc="1E40EF40">
      <w:numFmt w:val="bullet"/>
      <w:lvlText w:val="•"/>
      <w:lvlJc w:val="left"/>
      <w:pPr>
        <w:ind w:left="2688" w:hanging="360"/>
      </w:pPr>
      <w:rPr>
        <w:rFonts w:hint="default"/>
        <w:lang w:val="en-US" w:eastAsia="en-US" w:bidi="ar-SA"/>
      </w:rPr>
    </w:lvl>
    <w:lvl w:ilvl="6" w:tplc="F79A8700">
      <w:numFmt w:val="bullet"/>
      <w:lvlText w:val="•"/>
      <w:lvlJc w:val="left"/>
      <w:pPr>
        <w:ind w:left="3062" w:hanging="360"/>
      </w:pPr>
      <w:rPr>
        <w:rFonts w:hint="default"/>
        <w:lang w:val="en-US" w:eastAsia="en-US" w:bidi="ar-SA"/>
      </w:rPr>
    </w:lvl>
    <w:lvl w:ilvl="7" w:tplc="72DE4786">
      <w:numFmt w:val="bullet"/>
      <w:lvlText w:val="•"/>
      <w:lvlJc w:val="left"/>
      <w:pPr>
        <w:ind w:left="3435" w:hanging="360"/>
      </w:pPr>
      <w:rPr>
        <w:rFonts w:hint="default"/>
        <w:lang w:val="en-US" w:eastAsia="en-US" w:bidi="ar-SA"/>
      </w:rPr>
    </w:lvl>
    <w:lvl w:ilvl="8" w:tplc="2CDA0098">
      <w:numFmt w:val="bullet"/>
      <w:lvlText w:val="•"/>
      <w:lvlJc w:val="left"/>
      <w:pPr>
        <w:ind w:left="3809" w:hanging="360"/>
      </w:pPr>
      <w:rPr>
        <w:rFonts w:hint="default"/>
        <w:lang w:val="en-US" w:eastAsia="en-US" w:bidi="ar-SA"/>
      </w:rPr>
    </w:lvl>
  </w:abstractNum>
  <w:abstractNum w:abstractNumId="9" w15:restartNumberingAfterBreak="0">
    <w:nsid w:val="644E5228"/>
    <w:multiLevelType w:val="hybridMultilevel"/>
    <w:tmpl w:val="2DD4A410"/>
    <w:lvl w:ilvl="0" w:tplc="AD5639CA">
      <w:numFmt w:val="bullet"/>
      <w:lvlText w:val=""/>
      <w:lvlJc w:val="left"/>
      <w:pPr>
        <w:ind w:left="825" w:hanging="360"/>
      </w:pPr>
      <w:rPr>
        <w:rFonts w:ascii="Symbol" w:eastAsia="Symbol" w:hAnsi="Symbol" w:cs="Symbol" w:hint="default"/>
        <w:b w:val="0"/>
        <w:bCs w:val="0"/>
        <w:i w:val="0"/>
        <w:iCs w:val="0"/>
        <w:spacing w:val="0"/>
        <w:w w:val="100"/>
        <w:sz w:val="24"/>
        <w:szCs w:val="24"/>
        <w:lang w:val="en-US" w:eastAsia="en-US" w:bidi="ar-SA"/>
      </w:rPr>
    </w:lvl>
    <w:lvl w:ilvl="1" w:tplc="6A280A20">
      <w:numFmt w:val="bullet"/>
      <w:lvlText w:val="•"/>
      <w:lvlJc w:val="left"/>
      <w:pPr>
        <w:ind w:left="1193" w:hanging="360"/>
      </w:pPr>
      <w:rPr>
        <w:rFonts w:hint="default"/>
        <w:lang w:val="en-US" w:eastAsia="en-US" w:bidi="ar-SA"/>
      </w:rPr>
    </w:lvl>
    <w:lvl w:ilvl="2" w:tplc="A87E964A">
      <w:numFmt w:val="bullet"/>
      <w:lvlText w:val="•"/>
      <w:lvlJc w:val="left"/>
      <w:pPr>
        <w:ind w:left="1567" w:hanging="360"/>
      </w:pPr>
      <w:rPr>
        <w:rFonts w:hint="default"/>
        <w:lang w:val="en-US" w:eastAsia="en-US" w:bidi="ar-SA"/>
      </w:rPr>
    </w:lvl>
    <w:lvl w:ilvl="3" w:tplc="3B84A07A">
      <w:numFmt w:val="bullet"/>
      <w:lvlText w:val="•"/>
      <w:lvlJc w:val="left"/>
      <w:pPr>
        <w:ind w:left="1941" w:hanging="360"/>
      </w:pPr>
      <w:rPr>
        <w:rFonts w:hint="default"/>
        <w:lang w:val="en-US" w:eastAsia="en-US" w:bidi="ar-SA"/>
      </w:rPr>
    </w:lvl>
    <w:lvl w:ilvl="4" w:tplc="0592EB4E">
      <w:numFmt w:val="bullet"/>
      <w:lvlText w:val="•"/>
      <w:lvlJc w:val="left"/>
      <w:pPr>
        <w:ind w:left="2314" w:hanging="360"/>
      </w:pPr>
      <w:rPr>
        <w:rFonts w:hint="default"/>
        <w:lang w:val="en-US" w:eastAsia="en-US" w:bidi="ar-SA"/>
      </w:rPr>
    </w:lvl>
    <w:lvl w:ilvl="5" w:tplc="99DCF79E">
      <w:numFmt w:val="bullet"/>
      <w:lvlText w:val="•"/>
      <w:lvlJc w:val="left"/>
      <w:pPr>
        <w:ind w:left="2688" w:hanging="360"/>
      </w:pPr>
      <w:rPr>
        <w:rFonts w:hint="default"/>
        <w:lang w:val="en-US" w:eastAsia="en-US" w:bidi="ar-SA"/>
      </w:rPr>
    </w:lvl>
    <w:lvl w:ilvl="6" w:tplc="EE3C29E8">
      <w:numFmt w:val="bullet"/>
      <w:lvlText w:val="•"/>
      <w:lvlJc w:val="left"/>
      <w:pPr>
        <w:ind w:left="3062" w:hanging="360"/>
      </w:pPr>
      <w:rPr>
        <w:rFonts w:hint="default"/>
        <w:lang w:val="en-US" w:eastAsia="en-US" w:bidi="ar-SA"/>
      </w:rPr>
    </w:lvl>
    <w:lvl w:ilvl="7" w:tplc="33C67E9E">
      <w:numFmt w:val="bullet"/>
      <w:lvlText w:val="•"/>
      <w:lvlJc w:val="left"/>
      <w:pPr>
        <w:ind w:left="3435" w:hanging="360"/>
      </w:pPr>
      <w:rPr>
        <w:rFonts w:hint="default"/>
        <w:lang w:val="en-US" w:eastAsia="en-US" w:bidi="ar-SA"/>
      </w:rPr>
    </w:lvl>
    <w:lvl w:ilvl="8" w:tplc="16E22D38">
      <w:numFmt w:val="bullet"/>
      <w:lvlText w:val="•"/>
      <w:lvlJc w:val="left"/>
      <w:pPr>
        <w:ind w:left="3809" w:hanging="360"/>
      </w:pPr>
      <w:rPr>
        <w:rFonts w:hint="default"/>
        <w:lang w:val="en-US" w:eastAsia="en-US" w:bidi="ar-SA"/>
      </w:rPr>
    </w:lvl>
  </w:abstractNum>
  <w:abstractNum w:abstractNumId="10" w15:restartNumberingAfterBreak="0">
    <w:nsid w:val="65DC6F05"/>
    <w:multiLevelType w:val="hybridMultilevel"/>
    <w:tmpl w:val="E6086CA4"/>
    <w:lvl w:ilvl="0" w:tplc="2DD0D942">
      <w:numFmt w:val="bullet"/>
      <w:lvlText w:val=""/>
      <w:lvlJc w:val="left"/>
      <w:pPr>
        <w:ind w:left="825" w:hanging="360"/>
      </w:pPr>
      <w:rPr>
        <w:rFonts w:ascii="Symbol" w:eastAsia="Symbol" w:hAnsi="Symbol" w:cs="Symbol" w:hint="default"/>
        <w:b w:val="0"/>
        <w:bCs w:val="0"/>
        <w:i w:val="0"/>
        <w:iCs w:val="0"/>
        <w:spacing w:val="0"/>
        <w:w w:val="100"/>
        <w:sz w:val="24"/>
        <w:szCs w:val="24"/>
        <w:lang w:val="en-US" w:eastAsia="en-US" w:bidi="ar-SA"/>
      </w:rPr>
    </w:lvl>
    <w:lvl w:ilvl="1" w:tplc="3AC4F6E4">
      <w:numFmt w:val="bullet"/>
      <w:lvlText w:val="•"/>
      <w:lvlJc w:val="left"/>
      <w:pPr>
        <w:ind w:left="1193" w:hanging="360"/>
      </w:pPr>
      <w:rPr>
        <w:rFonts w:hint="default"/>
        <w:lang w:val="en-US" w:eastAsia="en-US" w:bidi="ar-SA"/>
      </w:rPr>
    </w:lvl>
    <w:lvl w:ilvl="2" w:tplc="3BFCA8BA">
      <w:numFmt w:val="bullet"/>
      <w:lvlText w:val="•"/>
      <w:lvlJc w:val="left"/>
      <w:pPr>
        <w:ind w:left="1567" w:hanging="360"/>
      </w:pPr>
      <w:rPr>
        <w:rFonts w:hint="default"/>
        <w:lang w:val="en-US" w:eastAsia="en-US" w:bidi="ar-SA"/>
      </w:rPr>
    </w:lvl>
    <w:lvl w:ilvl="3" w:tplc="93C2F03A">
      <w:numFmt w:val="bullet"/>
      <w:lvlText w:val="•"/>
      <w:lvlJc w:val="left"/>
      <w:pPr>
        <w:ind w:left="1941" w:hanging="360"/>
      </w:pPr>
      <w:rPr>
        <w:rFonts w:hint="default"/>
        <w:lang w:val="en-US" w:eastAsia="en-US" w:bidi="ar-SA"/>
      </w:rPr>
    </w:lvl>
    <w:lvl w:ilvl="4" w:tplc="A63004E4">
      <w:numFmt w:val="bullet"/>
      <w:lvlText w:val="•"/>
      <w:lvlJc w:val="left"/>
      <w:pPr>
        <w:ind w:left="2314" w:hanging="360"/>
      </w:pPr>
      <w:rPr>
        <w:rFonts w:hint="default"/>
        <w:lang w:val="en-US" w:eastAsia="en-US" w:bidi="ar-SA"/>
      </w:rPr>
    </w:lvl>
    <w:lvl w:ilvl="5" w:tplc="05749642">
      <w:numFmt w:val="bullet"/>
      <w:lvlText w:val="•"/>
      <w:lvlJc w:val="left"/>
      <w:pPr>
        <w:ind w:left="2688" w:hanging="360"/>
      </w:pPr>
      <w:rPr>
        <w:rFonts w:hint="default"/>
        <w:lang w:val="en-US" w:eastAsia="en-US" w:bidi="ar-SA"/>
      </w:rPr>
    </w:lvl>
    <w:lvl w:ilvl="6" w:tplc="EA068B8A">
      <w:numFmt w:val="bullet"/>
      <w:lvlText w:val="•"/>
      <w:lvlJc w:val="left"/>
      <w:pPr>
        <w:ind w:left="3062" w:hanging="360"/>
      </w:pPr>
      <w:rPr>
        <w:rFonts w:hint="default"/>
        <w:lang w:val="en-US" w:eastAsia="en-US" w:bidi="ar-SA"/>
      </w:rPr>
    </w:lvl>
    <w:lvl w:ilvl="7" w:tplc="B0BEFB28">
      <w:numFmt w:val="bullet"/>
      <w:lvlText w:val="•"/>
      <w:lvlJc w:val="left"/>
      <w:pPr>
        <w:ind w:left="3435" w:hanging="360"/>
      </w:pPr>
      <w:rPr>
        <w:rFonts w:hint="default"/>
        <w:lang w:val="en-US" w:eastAsia="en-US" w:bidi="ar-SA"/>
      </w:rPr>
    </w:lvl>
    <w:lvl w:ilvl="8" w:tplc="D2546516">
      <w:numFmt w:val="bullet"/>
      <w:lvlText w:val="•"/>
      <w:lvlJc w:val="left"/>
      <w:pPr>
        <w:ind w:left="3809" w:hanging="360"/>
      </w:pPr>
      <w:rPr>
        <w:rFonts w:hint="default"/>
        <w:lang w:val="en-US" w:eastAsia="en-US" w:bidi="ar-SA"/>
      </w:rPr>
    </w:lvl>
  </w:abstractNum>
  <w:abstractNum w:abstractNumId="11" w15:restartNumberingAfterBreak="0">
    <w:nsid w:val="75C83F68"/>
    <w:multiLevelType w:val="hybridMultilevel"/>
    <w:tmpl w:val="7EC01258"/>
    <w:lvl w:ilvl="0" w:tplc="33C2F8A6">
      <w:numFmt w:val="bullet"/>
      <w:lvlText w:val=""/>
      <w:lvlJc w:val="left"/>
      <w:pPr>
        <w:ind w:left="825" w:hanging="360"/>
      </w:pPr>
      <w:rPr>
        <w:rFonts w:ascii="Symbol" w:eastAsia="Symbol" w:hAnsi="Symbol" w:cs="Symbol" w:hint="default"/>
        <w:b w:val="0"/>
        <w:bCs w:val="0"/>
        <w:i w:val="0"/>
        <w:iCs w:val="0"/>
        <w:spacing w:val="0"/>
        <w:w w:val="100"/>
        <w:sz w:val="24"/>
        <w:szCs w:val="24"/>
        <w:lang w:val="en-US" w:eastAsia="en-US" w:bidi="ar-SA"/>
      </w:rPr>
    </w:lvl>
    <w:lvl w:ilvl="1" w:tplc="87D0C65A">
      <w:numFmt w:val="bullet"/>
      <w:lvlText w:val="•"/>
      <w:lvlJc w:val="left"/>
      <w:pPr>
        <w:ind w:left="1193" w:hanging="360"/>
      </w:pPr>
      <w:rPr>
        <w:rFonts w:hint="default"/>
        <w:lang w:val="en-US" w:eastAsia="en-US" w:bidi="ar-SA"/>
      </w:rPr>
    </w:lvl>
    <w:lvl w:ilvl="2" w:tplc="181AE6EE">
      <w:numFmt w:val="bullet"/>
      <w:lvlText w:val="•"/>
      <w:lvlJc w:val="left"/>
      <w:pPr>
        <w:ind w:left="1567" w:hanging="360"/>
      </w:pPr>
      <w:rPr>
        <w:rFonts w:hint="default"/>
        <w:lang w:val="en-US" w:eastAsia="en-US" w:bidi="ar-SA"/>
      </w:rPr>
    </w:lvl>
    <w:lvl w:ilvl="3" w:tplc="FE92DDEE">
      <w:numFmt w:val="bullet"/>
      <w:lvlText w:val="•"/>
      <w:lvlJc w:val="left"/>
      <w:pPr>
        <w:ind w:left="1941" w:hanging="360"/>
      </w:pPr>
      <w:rPr>
        <w:rFonts w:hint="default"/>
        <w:lang w:val="en-US" w:eastAsia="en-US" w:bidi="ar-SA"/>
      </w:rPr>
    </w:lvl>
    <w:lvl w:ilvl="4" w:tplc="A1F82012">
      <w:numFmt w:val="bullet"/>
      <w:lvlText w:val="•"/>
      <w:lvlJc w:val="left"/>
      <w:pPr>
        <w:ind w:left="2314" w:hanging="360"/>
      </w:pPr>
      <w:rPr>
        <w:rFonts w:hint="default"/>
        <w:lang w:val="en-US" w:eastAsia="en-US" w:bidi="ar-SA"/>
      </w:rPr>
    </w:lvl>
    <w:lvl w:ilvl="5" w:tplc="B448B980">
      <w:numFmt w:val="bullet"/>
      <w:lvlText w:val="•"/>
      <w:lvlJc w:val="left"/>
      <w:pPr>
        <w:ind w:left="2688" w:hanging="360"/>
      </w:pPr>
      <w:rPr>
        <w:rFonts w:hint="default"/>
        <w:lang w:val="en-US" w:eastAsia="en-US" w:bidi="ar-SA"/>
      </w:rPr>
    </w:lvl>
    <w:lvl w:ilvl="6" w:tplc="DF70718E">
      <w:numFmt w:val="bullet"/>
      <w:lvlText w:val="•"/>
      <w:lvlJc w:val="left"/>
      <w:pPr>
        <w:ind w:left="3062" w:hanging="360"/>
      </w:pPr>
      <w:rPr>
        <w:rFonts w:hint="default"/>
        <w:lang w:val="en-US" w:eastAsia="en-US" w:bidi="ar-SA"/>
      </w:rPr>
    </w:lvl>
    <w:lvl w:ilvl="7" w:tplc="C82AA742">
      <w:numFmt w:val="bullet"/>
      <w:lvlText w:val="•"/>
      <w:lvlJc w:val="left"/>
      <w:pPr>
        <w:ind w:left="3435" w:hanging="360"/>
      </w:pPr>
      <w:rPr>
        <w:rFonts w:hint="default"/>
        <w:lang w:val="en-US" w:eastAsia="en-US" w:bidi="ar-SA"/>
      </w:rPr>
    </w:lvl>
    <w:lvl w:ilvl="8" w:tplc="0BEEF128">
      <w:numFmt w:val="bullet"/>
      <w:lvlText w:val="•"/>
      <w:lvlJc w:val="left"/>
      <w:pPr>
        <w:ind w:left="3809" w:hanging="360"/>
      </w:pPr>
      <w:rPr>
        <w:rFonts w:hint="default"/>
        <w:lang w:val="en-US" w:eastAsia="en-US" w:bidi="ar-SA"/>
      </w:rPr>
    </w:lvl>
  </w:abstractNum>
  <w:num w:numId="1" w16cid:durableId="858810725">
    <w:abstractNumId w:val="1"/>
  </w:num>
  <w:num w:numId="2" w16cid:durableId="1989243659">
    <w:abstractNumId w:val="6"/>
  </w:num>
  <w:num w:numId="3" w16cid:durableId="983463456">
    <w:abstractNumId w:val="4"/>
  </w:num>
  <w:num w:numId="4" w16cid:durableId="1224874679">
    <w:abstractNumId w:val="9"/>
  </w:num>
  <w:num w:numId="5" w16cid:durableId="1921787627">
    <w:abstractNumId w:val="11"/>
  </w:num>
  <w:num w:numId="6" w16cid:durableId="1659650011">
    <w:abstractNumId w:val="7"/>
  </w:num>
  <w:num w:numId="7" w16cid:durableId="811604269">
    <w:abstractNumId w:val="8"/>
  </w:num>
  <w:num w:numId="8" w16cid:durableId="88626032">
    <w:abstractNumId w:val="10"/>
  </w:num>
  <w:num w:numId="9" w16cid:durableId="782072578">
    <w:abstractNumId w:val="3"/>
  </w:num>
  <w:num w:numId="10" w16cid:durableId="905871147">
    <w:abstractNumId w:val="2"/>
  </w:num>
  <w:num w:numId="11" w16cid:durableId="455877591">
    <w:abstractNumId w:val="5"/>
  </w:num>
  <w:num w:numId="12" w16cid:durableId="2129659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81"/>
    <w:rsid w:val="00037876"/>
    <w:rsid w:val="00086A8F"/>
    <w:rsid w:val="001018B2"/>
    <w:rsid w:val="001104B8"/>
    <w:rsid w:val="001154F2"/>
    <w:rsid w:val="0012393F"/>
    <w:rsid w:val="001515B0"/>
    <w:rsid w:val="00162EF5"/>
    <w:rsid w:val="001B41C6"/>
    <w:rsid w:val="001E3410"/>
    <w:rsid w:val="00214244"/>
    <w:rsid w:val="002958B9"/>
    <w:rsid w:val="00297066"/>
    <w:rsid w:val="002A7295"/>
    <w:rsid w:val="002C06C5"/>
    <w:rsid w:val="002C7C38"/>
    <w:rsid w:val="0037666B"/>
    <w:rsid w:val="00415181"/>
    <w:rsid w:val="00440A05"/>
    <w:rsid w:val="00452DEE"/>
    <w:rsid w:val="004550C5"/>
    <w:rsid w:val="00482E93"/>
    <w:rsid w:val="00483D9B"/>
    <w:rsid w:val="004861C7"/>
    <w:rsid w:val="004A1012"/>
    <w:rsid w:val="005257DF"/>
    <w:rsid w:val="00544BFA"/>
    <w:rsid w:val="005850A9"/>
    <w:rsid w:val="00585188"/>
    <w:rsid w:val="005951B4"/>
    <w:rsid w:val="005D7DA0"/>
    <w:rsid w:val="00682367"/>
    <w:rsid w:val="007A6EA1"/>
    <w:rsid w:val="007E59E6"/>
    <w:rsid w:val="00891EBF"/>
    <w:rsid w:val="008F159C"/>
    <w:rsid w:val="009211F8"/>
    <w:rsid w:val="00974B37"/>
    <w:rsid w:val="009F7981"/>
    <w:rsid w:val="00A0732F"/>
    <w:rsid w:val="00A96390"/>
    <w:rsid w:val="00AA536E"/>
    <w:rsid w:val="00AB0088"/>
    <w:rsid w:val="00B1131D"/>
    <w:rsid w:val="00B23D8E"/>
    <w:rsid w:val="00B4305E"/>
    <w:rsid w:val="00BA7597"/>
    <w:rsid w:val="00BE7A47"/>
    <w:rsid w:val="00CA79C7"/>
    <w:rsid w:val="00CC21E6"/>
    <w:rsid w:val="00CD63F1"/>
    <w:rsid w:val="00D61FC6"/>
    <w:rsid w:val="00D928C5"/>
    <w:rsid w:val="00E11AB8"/>
    <w:rsid w:val="00EB10B3"/>
    <w:rsid w:val="00EC324A"/>
    <w:rsid w:val="00ED739C"/>
    <w:rsid w:val="00F64878"/>
    <w:rsid w:val="00F71929"/>
    <w:rsid w:val="00FC6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993CA"/>
  <w15:docId w15:val="{A0A0B3E0-F828-45DD-B6A6-2B19E8CC9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181"/>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5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181"/>
    <w:rPr>
      <w:rFonts w:ascii="Tahoma" w:eastAsia="Times New Roman" w:hAnsi="Tahoma" w:cs="Tahoma"/>
      <w:sz w:val="16"/>
      <w:szCs w:val="16"/>
    </w:rPr>
  </w:style>
  <w:style w:type="paragraph" w:styleId="NormalWeb">
    <w:name w:val="Normal (Web)"/>
    <w:basedOn w:val="Normal"/>
    <w:uiPriority w:val="99"/>
    <w:semiHidden/>
    <w:unhideWhenUsed/>
    <w:rsid w:val="00F71929"/>
    <w:pPr>
      <w:spacing w:before="100" w:beforeAutospacing="1" w:after="100" w:afterAutospacing="1" w:line="240" w:lineRule="auto"/>
    </w:pPr>
    <w:rPr>
      <w:rFonts w:ascii="Times New Roman" w:hAnsi="Times New Roman"/>
      <w:sz w:val="24"/>
      <w:szCs w:val="24"/>
      <w:lang w:eastAsia="en-IN"/>
    </w:rPr>
  </w:style>
  <w:style w:type="paragraph" w:styleId="z-TopofForm">
    <w:name w:val="HTML Top of Form"/>
    <w:basedOn w:val="Normal"/>
    <w:next w:val="Normal"/>
    <w:link w:val="z-TopofFormChar"/>
    <w:hidden/>
    <w:uiPriority w:val="99"/>
    <w:semiHidden/>
    <w:unhideWhenUsed/>
    <w:rsid w:val="00F71929"/>
    <w:pPr>
      <w:pBdr>
        <w:bottom w:val="single" w:sz="6" w:space="1" w:color="auto"/>
      </w:pBdr>
      <w:spacing w:after="0" w:line="240" w:lineRule="auto"/>
      <w:jc w:val="center"/>
    </w:pPr>
    <w:rPr>
      <w:rFonts w:ascii="Arial" w:hAnsi="Arial" w:cs="Arial"/>
      <w:vanish/>
      <w:sz w:val="16"/>
      <w:szCs w:val="16"/>
      <w:lang w:eastAsia="en-IN"/>
    </w:rPr>
  </w:style>
  <w:style w:type="character" w:customStyle="1" w:styleId="z-TopofFormChar">
    <w:name w:val="z-Top of Form Char"/>
    <w:basedOn w:val="DefaultParagraphFont"/>
    <w:link w:val="z-TopofForm"/>
    <w:uiPriority w:val="99"/>
    <w:semiHidden/>
    <w:rsid w:val="00F71929"/>
    <w:rPr>
      <w:rFonts w:ascii="Arial" w:eastAsia="Times New Roman" w:hAnsi="Arial" w:cs="Arial"/>
      <w:vanish/>
      <w:sz w:val="16"/>
      <w:szCs w:val="16"/>
      <w:lang w:eastAsia="en-IN"/>
    </w:rPr>
  </w:style>
  <w:style w:type="paragraph" w:styleId="ListParagraph">
    <w:name w:val="List Paragraph"/>
    <w:basedOn w:val="Normal"/>
    <w:uiPriority w:val="34"/>
    <w:qFormat/>
    <w:rsid w:val="00ED739C"/>
    <w:pPr>
      <w:ind w:left="720"/>
      <w:contextualSpacing/>
    </w:pPr>
  </w:style>
  <w:style w:type="paragraph" w:customStyle="1" w:styleId="TableParagraph">
    <w:name w:val="Table Paragraph"/>
    <w:basedOn w:val="Normal"/>
    <w:uiPriority w:val="1"/>
    <w:qFormat/>
    <w:rsid w:val="00544BFA"/>
    <w:pPr>
      <w:widowControl w:val="0"/>
      <w:autoSpaceDE w:val="0"/>
      <w:autoSpaceDN w:val="0"/>
      <w:spacing w:after="0" w:line="240" w:lineRule="auto"/>
    </w:pPr>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13057">
      <w:bodyDiv w:val="1"/>
      <w:marLeft w:val="0"/>
      <w:marRight w:val="0"/>
      <w:marTop w:val="0"/>
      <w:marBottom w:val="0"/>
      <w:divBdr>
        <w:top w:val="none" w:sz="0" w:space="0" w:color="auto"/>
        <w:left w:val="none" w:sz="0" w:space="0" w:color="auto"/>
        <w:bottom w:val="none" w:sz="0" w:space="0" w:color="auto"/>
        <w:right w:val="none" w:sz="0" w:space="0" w:color="auto"/>
      </w:divBdr>
      <w:divsChild>
        <w:div w:id="1799444586">
          <w:marLeft w:val="0"/>
          <w:marRight w:val="0"/>
          <w:marTop w:val="0"/>
          <w:marBottom w:val="0"/>
          <w:divBdr>
            <w:top w:val="none" w:sz="0" w:space="0" w:color="auto"/>
            <w:left w:val="none" w:sz="0" w:space="0" w:color="auto"/>
            <w:bottom w:val="none" w:sz="0" w:space="0" w:color="auto"/>
            <w:right w:val="none" w:sz="0" w:space="0" w:color="auto"/>
          </w:divBdr>
        </w:div>
      </w:divsChild>
    </w:div>
    <w:div w:id="209341949">
      <w:bodyDiv w:val="1"/>
      <w:marLeft w:val="0"/>
      <w:marRight w:val="0"/>
      <w:marTop w:val="0"/>
      <w:marBottom w:val="0"/>
      <w:divBdr>
        <w:top w:val="none" w:sz="0" w:space="0" w:color="auto"/>
        <w:left w:val="none" w:sz="0" w:space="0" w:color="auto"/>
        <w:bottom w:val="none" w:sz="0" w:space="0" w:color="auto"/>
        <w:right w:val="none" w:sz="0" w:space="0" w:color="auto"/>
      </w:divBdr>
      <w:divsChild>
        <w:div w:id="2057270767">
          <w:marLeft w:val="0"/>
          <w:marRight w:val="0"/>
          <w:marTop w:val="0"/>
          <w:marBottom w:val="0"/>
          <w:divBdr>
            <w:top w:val="none" w:sz="0" w:space="0" w:color="auto"/>
            <w:left w:val="none" w:sz="0" w:space="0" w:color="auto"/>
            <w:bottom w:val="none" w:sz="0" w:space="0" w:color="auto"/>
            <w:right w:val="none" w:sz="0" w:space="0" w:color="auto"/>
          </w:divBdr>
        </w:div>
      </w:divsChild>
    </w:div>
    <w:div w:id="674193515">
      <w:bodyDiv w:val="1"/>
      <w:marLeft w:val="0"/>
      <w:marRight w:val="0"/>
      <w:marTop w:val="0"/>
      <w:marBottom w:val="0"/>
      <w:divBdr>
        <w:top w:val="none" w:sz="0" w:space="0" w:color="auto"/>
        <w:left w:val="none" w:sz="0" w:space="0" w:color="auto"/>
        <w:bottom w:val="none" w:sz="0" w:space="0" w:color="auto"/>
        <w:right w:val="none" w:sz="0" w:space="0" w:color="auto"/>
      </w:divBdr>
    </w:div>
    <w:div w:id="786318046">
      <w:bodyDiv w:val="1"/>
      <w:marLeft w:val="0"/>
      <w:marRight w:val="0"/>
      <w:marTop w:val="0"/>
      <w:marBottom w:val="0"/>
      <w:divBdr>
        <w:top w:val="none" w:sz="0" w:space="0" w:color="auto"/>
        <w:left w:val="none" w:sz="0" w:space="0" w:color="auto"/>
        <w:bottom w:val="none" w:sz="0" w:space="0" w:color="auto"/>
        <w:right w:val="none" w:sz="0" w:space="0" w:color="auto"/>
      </w:divBdr>
    </w:div>
    <w:div w:id="988632319">
      <w:bodyDiv w:val="1"/>
      <w:marLeft w:val="0"/>
      <w:marRight w:val="0"/>
      <w:marTop w:val="0"/>
      <w:marBottom w:val="0"/>
      <w:divBdr>
        <w:top w:val="none" w:sz="0" w:space="0" w:color="auto"/>
        <w:left w:val="none" w:sz="0" w:space="0" w:color="auto"/>
        <w:bottom w:val="none" w:sz="0" w:space="0" w:color="auto"/>
        <w:right w:val="none" w:sz="0" w:space="0" w:color="auto"/>
      </w:divBdr>
      <w:divsChild>
        <w:div w:id="1860042920">
          <w:marLeft w:val="0"/>
          <w:marRight w:val="0"/>
          <w:marTop w:val="0"/>
          <w:marBottom w:val="0"/>
          <w:divBdr>
            <w:top w:val="none" w:sz="0" w:space="0" w:color="auto"/>
            <w:left w:val="none" w:sz="0" w:space="0" w:color="auto"/>
            <w:bottom w:val="none" w:sz="0" w:space="0" w:color="auto"/>
            <w:right w:val="none" w:sz="0" w:space="0" w:color="auto"/>
          </w:divBdr>
        </w:div>
      </w:divsChild>
    </w:div>
    <w:div w:id="1619723751">
      <w:bodyDiv w:val="1"/>
      <w:marLeft w:val="0"/>
      <w:marRight w:val="0"/>
      <w:marTop w:val="0"/>
      <w:marBottom w:val="0"/>
      <w:divBdr>
        <w:top w:val="none" w:sz="0" w:space="0" w:color="auto"/>
        <w:left w:val="none" w:sz="0" w:space="0" w:color="auto"/>
        <w:bottom w:val="none" w:sz="0" w:space="0" w:color="auto"/>
        <w:right w:val="none" w:sz="0" w:space="0" w:color="auto"/>
      </w:divBdr>
      <w:divsChild>
        <w:div w:id="674185233">
          <w:marLeft w:val="0"/>
          <w:marRight w:val="0"/>
          <w:marTop w:val="0"/>
          <w:marBottom w:val="0"/>
          <w:divBdr>
            <w:top w:val="none" w:sz="0" w:space="0" w:color="auto"/>
            <w:left w:val="none" w:sz="0" w:space="0" w:color="auto"/>
            <w:bottom w:val="none" w:sz="0" w:space="0" w:color="auto"/>
            <w:right w:val="none" w:sz="0" w:space="0" w:color="auto"/>
          </w:divBdr>
        </w:div>
      </w:divsChild>
    </w:div>
    <w:div w:id="2135976111">
      <w:bodyDiv w:val="1"/>
      <w:marLeft w:val="0"/>
      <w:marRight w:val="0"/>
      <w:marTop w:val="0"/>
      <w:marBottom w:val="0"/>
      <w:divBdr>
        <w:top w:val="none" w:sz="0" w:space="0" w:color="auto"/>
        <w:left w:val="none" w:sz="0" w:space="0" w:color="auto"/>
        <w:bottom w:val="none" w:sz="0" w:space="0" w:color="auto"/>
        <w:right w:val="none" w:sz="0" w:space="0" w:color="auto"/>
      </w:divBdr>
    </w:div>
    <w:div w:id="2146119359">
      <w:bodyDiv w:val="1"/>
      <w:marLeft w:val="0"/>
      <w:marRight w:val="0"/>
      <w:marTop w:val="0"/>
      <w:marBottom w:val="0"/>
      <w:divBdr>
        <w:top w:val="none" w:sz="0" w:space="0" w:color="auto"/>
        <w:left w:val="none" w:sz="0" w:space="0" w:color="auto"/>
        <w:bottom w:val="none" w:sz="0" w:space="0" w:color="auto"/>
        <w:right w:val="none" w:sz="0" w:space="0" w:color="auto"/>
      </w:divBdr>
      <w:divsChild>
        <w:div w:id="1189300484">
          <w:marLeft w:val="0"/>
          <w:marRight w:val="0"/>
          <w:marTop w:val="0"/>
          <w:marBottom w:val="0"/>
          <w:divBdr>
            <w:top w:val="single" w:sz="2" w:space="0" w:color="E3E3E3"/>
            <w:left w:val="single" w:sz="2" w:space="0" w:color="E3E3E3"/>
            <w:bottom w:val="single" w:sz="2" w:space="0" w:color="E3E3E3"/>
            <w:right w:val="single" w:sz="2" w:space="0" w:color="E3E3E3"/>
          </w:divBdr>
          <w:divsChild>
            <w:div w:id="1450473983">
              <w:marLeft w:val="0"/>
              <w:marRight w:val="0"/>
              <w:marTop w:val="0"/>
              <w:marBottom w:val="0"/>
              <w:divBdr>
                <w:top w:val="single" w:sz="2" w:space="0" w:color="E3E3E3"/>
                <w:left w:val="single" w:sz="2" w:space="0" w:color="E3E3E3"/>
                <w:bottom w:val="single" w:sz="2" w:space="0" w:color="E3E3E3"/>
                <w:right w:val="single" w:sz="2" w:space="0" w:color="E3E3E3"/>
              </w:divBdr>
              <w:divsChild>
                <w:div w:id="1368487089">
                  <w:marLeft w:val="0"/>
                  <w:marRight w:val="0"/>
                  <w:marTop w:val="0"/>
                  <w:marBottom w:val="0"/>
                  <w:divBdr>
                    <w:top w:val="single" w:sz="2" w:space="0" w:color="E3E3E3"/>
                    <w:left w:val="single" w:sz="2" w:space="0" w:color="E3E3E3"/>
                    <w:bottom w:val="single" w:sz="2" w:space="0" w:color="E3E3E3"/>
                    <w:right w:val="single" w:sz="2" w:space="0" w:color="E3E3E3"/>
                  </w:divBdr>
                  <w:divsChild>
                    <w:div w:id="376585576">
                      <w:marLeft w:val="0"/>
                      <w:marRight w:val="0"/>
                      <w:marTop w:val="0"/>
                      <w:marBottom w:val="0"/>
                      <w:divBdr>
                        <w:top w:val="single" w:sz="2" w:space="0" w:color="E3E3E3"/>
                        <w:left w:val="single" w:sz="2" w:space="0" w:color="E3E3E3"/>
                        <w:bottom w:val="single" w:sz="2" w:space="0" w:color="E3E3E3"/>
                        <w:right w:val="single" w:sz="2" w:space="0" w:color="E3E3E3"/>
                      </w:divBdr>
                      <w:divsChild>
                        <w:div w:id="930353751">
                          <w:marLeft w:val="0"/>
                          <w:marRight w:val="0"/>
                          <w:marTop w:val="0"/>
                          <w:marBottom w:val="0"/>
                          <w:divBdr>
                            <w:top w:val="single" w:sz="2" w:space="0" w:color="E3E3E3"/>
                            <w:left w:val="single" w:sz="2" w:space="0" w:color="E3E3E3"/>
                            <w:bottom w:val="single" w:sz="2" w:space="0" w:color="E3E3E3"/>
                            <w:right w:val="single" w:sz="2" w:space="0" w:color="E3E3E3"/>
                          </w:divBdr>
                          <w:divsChild>
                            <w:div w:id="1823501735">
                              <w:marLeft w:val="0"/>
                              <w:marRight w:val="0"/>
                              <w:marTop w:val="100"/>
                              <w:marBottom w:val="100"/>
                              <w:divBdr>
                                <w:top w:val="single" w:sz="2" w:space="0" w:color="E3E3E3"/>
                                <w:left w:val="single" w:sz="2" w:space="0" w:color="E3E3E3"/>
                                <w:bottom w:val="single" w:sz="2" w:space="0" w:color="E3E3E3"/>
                                <w:right w:val="single" w:sz="2" w:space="0" w:color="E3E3E3"/>
                              </w:divBdr>
                              <w:divsChild>
                                <w:div w:id="711883707">
                                  <w:marLeft w:val="0"/>
                                  <w:marRight w:val="0"/>
                                  <w:marTop w:val="0"/>
                                  <w:marBottom w:val="0"/>
                                  <w:divBdr>
                                    <w:top w:val="single" w:sz="2" w:space="0" w:color="E3E3E3"/>
                                    <w:left w:val="single" w:sz="2" w:space="0" w:color="E3E3E3"/>
                                    <w:bottom w:val="single" w:sz="2" w:space="0" w:color="E3E3E3"/>
                                    <w:right w:val="single" w:sz="2" w:space="0" w:color="E3E3E3"/>
                                  </w:divBdr>
                                  <w:divsChild>
                                    <w:div w:id="1233004251">
                                      <w:marLeft w:val="0"/>
                                      <w:marRight w:val="0"/>
                                      <w:marTop w:val="0"/>
                                      <w:marBottom w:val="0"/>
                                      <w:divBdr>
                                        <w:top w:val="single" w:sz="2" w:space="0" w:color="E3E3E3"/>
                                        <w:left w:val="single" w:sz="2" w:space="0" w:color="E3E3E3"/>
                                        <w:bottom w:val="single" w:sz="2" w:space="0" w:color="E3E3E3"/>
                                        <w:right w:val="single" w:sz="2" w:space="0" w:color="E3E3E3"/>
                                      </w:divBdr>
                                      <w:divsChild>
                                        <w:div w:id="1943829865">
                                          <w:marLeft w:val="0"/>
                                          <w:marRight w:val="0"/>
                                          <w:marTop w:val="0"/>
                                          <w:marBottom w:val="0"/>
                                          <w:divBdr>
                                            <w:top w:val="single" w:sz="2" w:space="0" w:color="E3E3E3"/>
                                            <w:left w:val="single" w:sz="2" w:space="0" w:color="E3E3E3"/>
                                            <w:bottom w:val="single" w:sz="2" w:space="0" w:color="E3E3E3"/>
                                            <w:right w:val="single" w:sz="2" w:space="0" w:color="E3E3E3"/>
                                          </w:divBdr>
                                          <w:divsChild>
                                            <w:div w:id="197469196">
                                              <w:marLeft w:val="0"/>
                                              <w:marRight w:val="0"/>
                                              <w:marTop w:val="0"/>
                                              <w:marBottom w:val="0"/>
                                              <w:divBdr>
                                                <w:top w:val="single" w:sz="2" w:space="0" w:color="E3E3E3"/>
                                                <w:left w:val="single" w:sz="2" w:space="0" w:color="E3E3E3"/>
                                                <w:bottom w:val="single" w:sz="2" w:space="0" w:color="E3E3E3"/>
                                                <w:right w:val="single" w:sz="2" w:space="0" w:color="E3E3E3"/>
                                              </w:divBdr>
                                              <w:divsChild>
                                                <w:div w:id="1120686977">
                                                  <w:marLeft w:val="0"/>
                                                  <w:marRight w:val="0"/>
                                                  <w:marTop w:val="0"/>
                                                  <w:marBottom w:val="0"/>
                                                  <w:divBdr>
                                                    <w:top w:val="single" w:sz="2" w:space="0" w:color="E3E3E3"/>
                                                    <w:left w:val="single" w:sz="2" w:space="0" w:color="E3E3E3"/>
                                                    <w:bottom w:val="single" w:sz="2" w:space="0" w:color="E3E3E3"/>
                                                    <w:right w:val="single" w:sz="2" w:space="0" w:color="E3E3E3"/>
                                                  </w:divBdr>
                                                  <w:divsChild>
                                                    <w:div w:id="644313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29621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14</Pages>
  <Words>2575</Words>
  <Characters>14683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vamsi chava</dc:creator>
  <cp:lastModifiedBy>nakkala keerthana</cp:lastModifiedBy>
  <cp:revision>2</cp:revision>
  <dcterms:created xsi:type="dcterms:W3CDTF">2024-06-26T06:50:00Z</dcterms:created>
  <dcterms:modified xsi:type="dcterms:W3CDTF">2024-06-26T06:50:00Z</dcterms:modified>
</cp:coreProperties>
</file>